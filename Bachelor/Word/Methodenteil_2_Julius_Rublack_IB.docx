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B764" w14:textId="0E3E31E8" w:rsidR="00F468DC" w:rsidRPr="00C6439A" w:rsidRDefault="00B07CA7" w:rsidP="00C6439A">
      <w:pPr>
        <w:jc w:val="both"/>
        <w:rPr>
          <w:rFonts w:ascii="Times New Roman" w:hAnsi="Times New Roman" w:cs="Times New Roman"/>
          <w:b/>
        </w:rPr>
      </w:pPr>
      <w:r w:rsidRPr="00C6439A">
        <w:rPr>
          <w:rFonts w:ascii="Times New Roman" w:hAnsi="Times New Roman" w:cs="Times New Roman"/>
          <w:b/>
        </w:rPr>
        <w:t>Material und Methoden</w:t>
      </w:r>
    </w:p>
    <w:p w14:paraId="030D47AF" w14:textId="2406C6C5"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Bioinformatische Methoden</w:t>
      </w:r>
    </w:p>
    <w:p w14:paraId="33044264" w14:textId="427C604F" w:rsidR="00B07CA7" w:rsidRPr="00C6439A" w:rsidRDefault="00B07CA7" w:rsidP="00C6439A">
      <w:pPr>
        <w:jc w:val="both"/>
        <w:rPr>
          <w:rFonts w:ascii="Times New Roman" w:hAnsi="Times New Roman" w:cs="Times New Roman"/>
          <w:b/>
        </w:rPr>
      </w:pPr>
      <w:proofErr w:type="spellStart"/>
      <w:r w:rsidRPr="00C6439A">
        <w:rPr>
          <w:rFonts w:ascii="Times New Roman" w:hAnsi="Times New Roman" w:cs="Times New Roman"/>
          <w:b/>
        </w:rPr>
        <w:t>Primerdesign</w:t>
      </w:r>
      <w:proofErr w:type="spellEnd"/>
      <w:r w:rsidRPr="00C6439A">
        <w:rPr>
          <w:rFonts w:ascii="Times New Roman" w:hAnsi="Times New Roman" w:cs="Times New Roman"/>
          <w:b/>
        </w:rPr>
        <w:t xml:space="preserve"> für die RPA</w:t>
      </w:r>
    </w:p>
    <w:p w14:paraId="38879C4E" w14:textId="4309E36B" w:rsidR="00B07CA7" w:rsidRPr="00C6439A" w:rsidRDefault="00B07CA7" w:rsidP="00C6439A">
      <w:pPr>
        <w:spacing w:line="240" w:lineRule="auto"/>
        <w:jc w:val="both"/>
        <w:rPr>
          <w:rFonts w:ascii="Times New Roman" w:hAnsi="Times New Roman" w:cs="Times New Roman"/>
          <w:bCs/>
        </w:rPr>
      </w:pPr>
      <w:r w:rsidRPr="00C6439A">
        <w:rPr>
          <w:rFonts w:ascii="Times New Roman" w:hAnsi="Times New Roman" w:cs="Times New Roman"/>
          <w:bCs/>
        </w:rPr>
        <w:t>Für die Erstellung der Primer für das Influenza B Virus wurde das von Higgins et al. (2018) entwickelte Programm PrimedRPA verwendet. Die Parameter für die Primersuche sind in Tabelle 1 angegeben.</w:t>
      </w:r>
    </w:p>
    <w:p w14:paraId="6D664673" w14:textId="36C396E9" w:rsidR="00B07CA7" w:rsidRPr="00C6439A" w:rsidRDefault="00B07CA7" w:rsidP="00E83E61">
      <w:pPr>
        <w:spacing w:line="240" w:lineRule="auto"/>
        <w:jc w:val="center"/>
        <w:rPr>
          <w:rFonts w:ascii="Times New Roman" w:hAnsi="Times New Roman" w:cs="Times New Roman"/>
          <w:bCs/>
        </w:rPr>
      </w:pPr>
      <w:r w:rsidRPr="00C6439A">
        <w:rPr>
          <w:rFonts w:ascii="Times New Roman" w:hAnsi="Times New Roman" w:cs="Times New Roman"/>
          <w:noProof/>
        </w:rPr>
        <w:drawing>
          <wp:inline distT="0" distB="0" distL="0" distR="0" wp14:anchorId="1FCD69EF" wp14:editId="6B765C66">
            <wp:extent cx="4440382" cy="1828133"/>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4463100" cy="1837486"/>
                    </a:xfrm>
                    <a:prstGeom prst="rect">
                      <a:avLst/>
                    </a:prstGeom>
                  </pic:spPr>
                </pic:pic>
              </a:graphicData>
            </a:graphic>
          </wp:inline>
        </w:drawing>
      </w:r>
    </w:p>
    <w:p w14:paraId="748ED313" w14:textId="5F581A27" w:rsidR="00B07CA7" w:rsidRPr="00C6439A" w:rsidRDefault="00B07CA7" w:rsidP="00C6439A">
      <w:pPr>
        <w:spacing w:line="240" w:lineRule="auto"/>
        <w:jc w:val="both"/>
        <w:rPr>
          <w:rFonts w:ascii="Times New Roman" w:hAnsi="Times New Roman" w:cs="Times New Roman"/>
        </w:rPr>
      </w:pPr>
      <w:r w:rsidRPr="00C6439A">
        <w:rPr>
          <w:rFonts w:ascii="Times New Roman" w:hAnsi="Times New Roman" w:cs="Times New Roman"/>
        </w:rPr>
        <w:t>Als DNA-Sequenz-Vorlage diente die Sequenz des Influenza B Virus Segmentes 8 (</w:t>
      </w:r>
      <w:proofErr w:type="spellStart"/>
      <w:r w:rsidRPr="00C6439A">
        <w:rPr>
          <w:rFonts w:ascii="Times New Roman" w:hAnsi="Times New Roman" w:cs="Times New Roman"/>
        </w:rPr>
        <w:t>GenBank</w:t>
      </w:r>
      <w:proofErr w:type="spellEnd"/>
      <w:r w:rsidRPr="00C6439A">
        <w:rPr>
          <w:rFonts w:ascii="Times New Roman" w:hAnsi="Times New Roman" w:cs="Times New Roman"/>
        </w:rPr>
        <w:t xml:space="preserve"> Nr.: MT637911). Die entstandenen </w:t>
      </w:r>
      <w:proofErr w:type="spellStart"/>
      <w:r w:rsidRPr="00C6439A">
        <w:rPr>
          <w:rFonts w:ascii="Times New Roman" w:hAnsi="Times New Roman" w:cs="Times New Roman"/>
        </w:rPr>
        <w:t>Primerpaare</w:t>
      </w:r>
      <w:proofErr w:type="spellEnd"/>
      <w:r w:rsidRPr="00C6439A">
        <w:rPr>
          <w:rFonts w:ascii="Times New Roman" w:hAnsi="Times New Roman" w:cs="Times New Roman"/>
        </w:rPr>
        <w:t xml:space="preserve"> wurden mit dem Online-Programm PrimerDimer</w:t>
      </w:r>
      <w:r w:rsidRPr="00C6439A">
        <w:rPr>
          <w:rFonts w:ascii="Times New Roman" w:hAnsi="Times New Roman" w:cs="Times New Roman"/>
          <w:vertAlign w:val="superscript"/>
        </w:rPr>
        <w:t>1</w:t>
      </w:r>
      <w:r w:rsidRPr="00C6439A">
        <w:rPr>
          <w:rFonts w:ascii="Times New Roman" w:hAnsi="Times New Roman" w:cs="Times New Roman"/>
        </w:rPr>
        <w:t xml:space="preserve"> von Johnston et al. (2019) auf Eigenhybridisierung und </w:t>
      </w:r>
      <w:proofErr w:type="spellStart"/>
      <w:r w:rsidRPr="00C6439A">
        <w:rPr>
          <w:rFonts w:ascii="Times New Roman" w:hAnsi="Times New Roman" w:cs="Times New Roman"/>
        </w:rPr>
        <w:t>Dimerbildung</w:t>
      </w:r>
      <w:proofErr w:type="spellEnd"/>
      <w:r w:rsidRPr="00C6439A">
        <w:rPr>
          <w:rFonts w:ascii="Times New Roman" w:hAnsi="Times New Roman" w:cs="Times New Roman"/>
        </w:rPr>
        <w:t xml:space="preserve"> untersucht. Die Primer-Sonden-Paare wurden im Anschluss mit DNA-Sequenzen des gleichen Virussegmentes von älteren Stämmen verglichen und mögliche Fehlpaarungen durch die Einführung von degenerierten Primern vermieden. Für den Sequenzvergleich wurde das Online-Programm </w:t>
      </w:r>
      <w:proofErr w:type="spellStart"/>
      <w:r w:rsidRPr="00C6439A">
        <w:rPr>
          <w:rFonts w:ascii="Times New Roman" w:hAnsi="Times New Roman" w:cs="Times New Roman"/>
        </w:rPr>
        <w:t>Clustal</w:t>
      </w:r>
      <w:proofErr w:type="spellEnd"/>
      <w:r w:rsidRPr="00C6439A">
        <w:rPr>
          <w:rFonts w:ascii="Times New Roman" w:hAnsi="Times New Roman" w:cs="Times New Roman"/>
        </w:rPr>
        <w:t xml:space="preserve"> Omega</w:t>
      </w:r>
      <w:r w:rsidRPr="00C6439A">
        <w:rPr>
          <w:rFonts w:ascii="Times New Roman" w:hAnsi="Times New Roman" w:cs="Times New Roman"/>
          <w:vertAlign w:val="superscript"/>
        </w:rPr>
        <w:t>2</w:t>
      </w:r>
      <w:r w:rsidRPr="00C6439A">
        <w:rPr>
          <w:rFonts w:ascii="Times New Roman" w:hAnsi="Times New Roman" w:cs="Times New Roman"/>
        </w:rPr>
        <w:t xml:space="preserve"> beschrieben durch Sievers and Higgins (2017) verwendet. Für das Influenza A Virus waren innerhalb der Arbeitsgruppe schon </w:t>
      </w:r>
      <w:proofErr w:type="gramStart"/>
      <w:r w:rsidRPr="00C6439A">
        <w:rPr>
          <w:rFonts w:ascii="Times New Roman" w:hAnsi="Times New Roman" w:cs="Times New Roman"/>
        </w:rPr>
        <w:t>RPA Primer</w:t>
      </w:r>
      <w:proofErr w:type="gramEnd"/>
      <w:r w:rsidRPr="00C6439A">
        <w:rPr>
          <w:rFonts w:ascii="Times New Roman" w:hAnsi="Times New Roman" w:cs="Times New Roman"/>
        </w:rPr>
        <w:t>-Sonden-Paare entwickelt.</w:t>
      </w:r>
    </w:p>
    <w:p w14:paraId="3327930A" w14:textId="2DC2543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Statistische Auswertung der Amplifikationen</w:t>
      </w:r>
    </w:p>
    <w:p w14:paraId="1326B913" w14:textId="3AB7733A" w:rsidR="00B07CA7" w:rsidRPr="00C6439A" w:rsidRDefault="00B07CA7" w:rsidP="00C6439A">
      <w:pPr>
        <w:jc w:val="both"/>
        <w:rPr>
          <w:rFonts w:ascii="Times New Roman" w:hAnsi="Times New Roman" w:cs="Times New Roman"/>
          <w:b/>
        </w:rPr>
      </w:pPr>
      <w:r w:rsidRPr="00C6439A">
        <w:rPr>
          <w:rFonts w:ascii="Times New Roman" w:hAnsi="Times New Roman" w:cs="Times New Roman"/>
        </w:rPr>
        <w:t xml:space="preserve">Für die Entwicklung und Optimierung von Amplifikationsverfahren ist eine einheitliche statistische Auswertung notwendig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 Als Werkzeug für die Auswertung wurde die “Open Source” Programmiersprache R verwendet, da hier viele Erweiterungen sogenannte “Packages” für spezifische Anwendungen zur Verfügung stehen (</w:t>
      </w:r>
      <w:proofErr w:type="spellStart"/>
      <w:r w:rsidRPr="00C6439A">
        <w:rPr>
          <w:rFonts w:ascii="Times New Roman" w:hAnsi="Times New Roman" w:cs="Times New Roman"/>
        </w:rPr>
        <w:t>Pabinger</w:t>
      </w:r>
      <w:proofErr w:type="spellEnd"/>
      <w:r w:rsidRPr="00C6439A">
        <w:rPr>
          <w:rFonts w:ascii="Times New Roman" w:hAnsi="Times New Roman" w:cs="Times New Roman"/>
        </w:rPr>
        <w:t xml:space="preserve"> et al. 2014).</w:t>
      </w:r>
    </w:p>
    <w:p w14:paraId="6F2BE01A" w14:textId="789F9246" w:rsidR="00B07CA7" w:rsidRPr="00C6439A" w:rsidRDefault="00B07CA7" w:rsidP="00C6439A">
      <w:pPr>
        <w:rPr>
          <w:rFonts w:ascii="Times New Roman" w:hAnsi="Times New Roman" w:cs="Times New Roman"/>
          <w:b/>
        </w:rPr>
      </w:pPr>
      <w:r w:rsidRPr="00C6439A">
        <w:rPr>
          <w:rFonts w:ascii="Times New Roman" w:hAnsi="Times New Roman" w:cs="Times New Roman"/>
          <w:b/>
        </w:rPr>
        <w:t>Normalisierung der Daten:</w:t>
      </w:r>
      <w:r w:rsidRPr="00C6439A">
        <w:rPr>
          <w:rFonts w:ascii="Times New Roman" w:hAnsi="Times New Roman" w:cs="Times New Roman"/>
          <w:b/>
        </w:rPr>
        <w:br/>
      </w:r>
      <w:r w:rsidRPr="00C6439A">
        <w:rPr>
          <w:rFonts w:ascii="Times New Roman" w:hAnsi="Times New Roman" w:cs="Times New Roman"/>
        </w:rPr>
        <w:t>Für die Normalisierung der Daten wurde wie durch Ritz and Spiess (2008) beschrieben, der Mittelwert der ersten 5 Messwerte jeder Amplifikationskurve berechnet. Die berechneten Mittelwerte wurden von den jeweiligen Datensätzen subtrahiert.</w:t>
      </w:r>
    </w:p>
    <w:p w14:paraId="0C8A8D30" w14:textId="2676E838" w:rsidR="00B07CA7" w:rsidRPr="00C6439A" w:rsidRDefault="00B07CA7" w:rsidP="00C6439A">
      <w:pPr>
        <w:rPr>
          <w:rFonts w:ascii="Times New Roman" w:hAnsi="Times New Roman" w:cs="Times New Roman"/>
        </w:rPr>
      </w:pPr>
      <w:r w:rsidRPr="00C6439A">
        <w:rPr>
          <w:rFonts w:ascii="Times New Roman" w:hAnsi="Times New Roman" w:cs="Times New Roman"/>
          <w:b/>
        </w:rPr>
        <w:t>Ermittlung</w:t>
      </w:r>
      <w:r w:rsidR="00C6439A">
        <w:rPr>
          <w:rFonts w:ascii="Times New Roman" w:hAnsi="Times New Roman" w:cs="Times New Roman"/>
          <w:b/>
        </w:rPr>
        <w:t xml:space="preserve"> </w:t>
      </w:r>
      <w:r w:rsidRPr="00C6439A">
        <w:rPr>
          <w:rFonts w:ascii="Times New Roman" w:hAnsi="Times New Roman" w:cs="Times New Roman"/>
          <w:b/>
        </w:rPr>
        <w:t>signifikanter Amplifikationen:</w:t>
      </w:r>
      <w:r w:rsidRPr="00C6439A">
        <w:rPr>
          <w:rFonts w:ascii="Times New Roman" w:hAnsi="Times New Roman" w:cs="Times New Roman"/>
        </w:rPr>
        <w:t xml:space="preserve"> </w:t>
      </w:r>
      <w:r w:rsidRPr="00C6439A">
        <w:rPr>
          <w:rFonts w:ascii="Times New Roman" w:hAnsi="Times New Roman" w:cs="Times New Roman"/>
        </w:rPr>
        <w:br/>
        <w:t xml:space="preserve">Die Überprüfung, ob es sich bei einem gemessenen Datensatz um eine positive Amplifikation handelt, wurde mit dem </w:t>
      </w:r>
      <w:proofErr w:type="spellStart"/>
      <w:r w:rsidRPr="00C6439A">
        <w:rPr>
          <w:rFonts w:ascii="Times New Roman" w:hAnsi="Times New Roman" w:cs="Times New Roman"/>
        </w:rPr>
        <w:t>chipPCR</w:t>
      </w:r>
      <w:proofErr w:type="spellEnd"/>
      <w:r w:rsidRPr="00C6439A">
        <w:rPr>
          <w:rFonts w:ascii="Times New Roman" w:hAnsi="Times New Roman" w:cs="Times New Roman"/>
        </w:rPr>
        <w:t xml:space="preserve"> Paket von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 durchgeführt. Für die Auswertung wurden folgende Tests durchgeführt.</w:t>
      </w:r>
    </w:p>
    <w:p w14:paraId="09289E49" w14:textId="7EE71DF4" w:rsidR="00B07CA7" w:rsidRPr="00C6439A" w:rsidRDefault="00B07CA7" w:rsidP="00C6439A">
      <w:pPr>
        <w:jc w:val="both"/>
        <w:rPr>
          <w:rFonts w:ascii="Times New Roman" w:hAnsi="Times New Roman" w:cs="Times New Roman"/>
          <w:noProof/>
        </w:rPr>
      </w:pPr>
      <w:r w:rsidRPr="00C6439A">
        <w:rPr>
          <w:rFonts w:ascii="Times New Roman" w:hAnsi="Times New Roman" w:cs="Times New Roman"/>
          <w:i/>
        </w:rPr>
        <w:t>Shapiro-Wilk Test:</w:t>
      </w:r>
      <w:r w:rsidRPr="00C6439A">
        <w:rPr>
          <w:rFonts w:ascii="Times New Roman" w:hAnsi="Times New Roman" w:cs="Times New Roman"/>
        </w:rPr>
        <w:t xml:space="preserve"> Negative Amplifikationen unterliegen einem gleichmäßigen starken Rauschen, weswegen eine Normalverteilung der Daten gegeben ist. Bei positiven Amplifikationen hingegen sind die Daten durch den linearen Anstieg in der exponentiellen Phase der Amplifikation nicht mehr normalverteilt. Anhand dieser Gesetzmäßigkeit lassen sich durch einen Test auf Normalverteilung positive von negativen Amplifikationen unterscheiden (Rödiger et al. 2022). Mithilfe des Shapiro-Wilk Tests für Normalität wird der Datensatz auf Normalverteilung getestet. Bei errechneten P-Werten von ≥ 5 </w:t>
      </w:r>
      <w:r w:rsidRPr="00C6439A">
        <w:rPr>
          <w:rFonts w:ascii="Cambria Math" w:hAnsi="Cambria Math" w:cs="Cambria Math"/>
        </w:rPr>
        <w:t>∗</w:t>
      </w:r>
      <w:r w:rsidRPr="00C6439A">
        <w:rPr>
          <w:rFonts w:ascii="Times New Roman" w:hAnsi="Times New Roman" w:cs="Times New Roman"/>
        </w:rPr>
        <w:t xml:space="preserve"> 10−4 liegt keine Normalverteilung mehr vor und der Datensatz wurde als negative Amplifikation gewertet. </w:t>
      </w:r>
      <w:r w:rsidRPr="00C6439A">
        <w:rPr>
          <w:rFonts w:ascii="Times New Roman" w:hAnsi="Times New Roman" w:cs="Times New Roman"/>
        </w:rPr>
        <w:br/>
      </w:r>
      <w:r w:rsidRPr="00C6439A">
        <w:rPr>
          <w:rFonts w:ascii="Times New Roman" w:hAnsi="Times New Roman" w:cs="Times New Roman"/>
          <w:i/>
        </w:rPr>
        <w:t>Residuen Wachstums Test:</w:t>
      </w:r>
      <w:r w:rsidRPr="00C6439A">
        <w:rPr>
          <w:rFonts w:ascii="Times New Roman" w:hAnsi="Times New Roman" w:cs="Times New Roman"/>
        </w:rPr>
        <w:t xml:space="preserve"> Bei diese</w:t>
      </w:r>
      <w:r w:rsidR="001C2B06" w:rsidRPr="00C6439A">
        <w:rPr>
          <w:rFonts w:ascii="Times New Roman" w:hAnsi="Times New Roman" w:cs="Times New Roman"/>
        </w:rPr>
        <w:t>m</w:t>
      </w:r>
      <w:r w:rsidRPr="00C6439A">
        <w:rPr>
          <w:rFonts w:ascii="Times New Roman" w:hAnsi="Times New Roman" w:cs="Times New Roman"/>
        </w:rPr>
        <w:t xml:space="preserve"> Test wird die Stabilität der Residuen in der linearen Phase des Anstiegs untersucht. Bei negativen Amplifikationen weichen die Fluoreszenzwerte von dem linearen </w:t>
      </w:r>
      <w:r w:rsidRPr="00C6439A">
        <w:rPr>
          <w:rFonts w:ascii="Times New Roman" w:hAnsi="Times New Roman" w:cs="Times New Roman"/>
        </w:rPr>
        <w:lastRenderedPageBreak/>
        <w:t xml:space="preserve">Modell ab. Dadurch korrelieren die Residuen im Gegensatz zu positiven Amplifikationen stark mit den Fluoreszenzwerten. Anhand eines Schwellenwertes von 0.5 wurde diese Korrelation untersucht und der Datensatz als positive/negative Amplifikation eingestuft. </w:t>
      </w:r>
      <w:r w:rsidR="001C2B06" w:rsidRPr="00C6439A">
        <w:rPr>
          <w:rFonts w:ascii="Times New Roman" w:hAnsi="Times New Roman" w:cs="Times New Roman"/>
        </w:rPr>
        <w:br/>
      </w:r>
      <w:r w:rsidRPr="00C6439A">
        <w:rPr>
          <w:rFonts w:ascii="Times New Roman" w:hAnsi="Times New Roman" w:cs="Times New Roman"/>
          <w:i/>
        </w:rPr>
        <w:t xml:space="preserve">Vergleichs Test: </w:t>
      </w:r>
      <w:r w:rsidRPr="00C6439A">
        <w:rPr>
          <w:rFonts w:ascii="Times New Roman" w:hAnsi="Times New Roman" w:cs="Times New Roman"/>
        </w:rPr>
        <w:t xml:space="preserve">Innerhalb dieses Tests wird untersucht, ob die ersten 20 % des Datensatzes sich signifikant von den letzten 15 % Unterscheiden. Dazu wurden die beiden Datengruppen mit dem </w:t>
      </w:r>
      <w:proofErr w:type="spellStart"/>
      <w:r w:rsidRPr="00C6439A">
        <w:rPr>
          <w:rFonts w:ascii="Times New Roman" w:hAnsi="Times New Roman" w:cs="Times New Roman"/>
        </w:rPr>
        <w:t>Wilcoxon</w:t>
      </w:r>
      <w:proofErr w:type="spellEnd"/>
      <w:r w:rsidRPr="00C6439A">
        <w:rPr>
          <w:rFonts w:ascii="Times New Roman" w:hAnsi="Times New Roman" w:cs="Times New Roman"/>
        </w:rPr>
        <w:t>-Mann-Whitney</w:t>
      </w:r>
      <w:r w:rsidR="001C2B06" w:rsidRPr="00C6439A">
        <w:rPr>
          <w:rFonts w:ascii="Times New Roman" w:hAnsi="Times New Roman" w:cs="Times New Roman"/>
        </w:rPr>
        <w:t>-</w:t>
      </w:r>
      <w:r w:rsidRPr="00C6439A">
        <w:rPr>
          <w:rFonts w:ascii="Times New Roman" w:hAnsi="Times New Roman" w:cs="Times New Roman"/>
        </w:rPr>
        <w:t xml:space="preserve">Test, beschrieben durch Mann and Whitney (1947), verglichen. Besteht ein signifikanter Unterschied, handelt es sich um eine positive Amplifikation. </w:t>
      </w:r>
      <w:r w:rsidR="001C2B06" w:rsidRPr="00C6439A">
        <w:rPr>
          <w:rFonts w:ascii="Times New Roman" w:hAnsi="Times New Roman" w:cs="Times New Roman"/>
        </w:rPr>
        <w:br/>
      </w:r>
      <w:r w:rsidRPr="00C6439A">
        <w:rPr>
          <w:rFonts w:ascii="Times New Roman" w:hAnsi="Times New Roman" w:cs="Times New Roman"/>
          <w:i/>
        </w:rPr>
        <w:t>Signal Level Test:</w:t>
      </w:r>
      <w:r w:rsidRPr="00C6439A">
        <w:rPr>
          <w:rFonts w:ascii="Times New Roman" w:hAnsi="Times New Roman" w:cs="Times New Roman"/>
        </w:rPr>
        <w:t xml:space="preserve"> Dieser Test vergleicht zwei aus dem Datensatz berechnete Werte. Der Erste berechnet sich aus der Formel (1). Dabei steht MAD</w:t>
      </w:r>
      <w:r w:rsidRPr="00C6439A">
        <w:rPr>
          <w:rFonts w:ascii="Times New Roman" w:hAnsi="Times New Roman" w:cs="Times New Roman"/>
          <w:vertAlign w:val="superscript"/>
        </w:rPr>
        <w:t>3</w:t>
      </w:r>
      <w:r w:rsidRPr="00C6439A">
        <w:rPr>
          <w:rFonts w:ascii="Times New Roman" w:hAnsi="Times New Roman" w:cs="Times New Roman"/>
        </w:rPr>
        <w:t xml:space="preserve"> (engl. Mean-absolut </w:t>
      </w:r>
      <w:proofErr w:type="spellStart"/>
      <w:r w:rsidRPr="00C6439A">
        <w:rPr>
          <w:rFonts w:ascii="Times New Roman" w:hAnsi="Times New Roman" w:cs="Times New Roman"/>
        </w:rPr>
        <w:t>deviation</w:t>
      </w:r>
      <w:proofErr w:type="spellEnd"/>
      <w:r w:rsidRPr="00C6439A">
        <w:rPr>
          <w:rFonts w:ascii="Times New Roman" w:hAnsi="Times New Roman" w:cs="Times New Roman"/>
        </w:rPr>
        <w:t>) für die absolute Standardabweichung, siehe R-Dokumentation. Der zweite Wert ist das Signal-Rausch-Verhältnis (SNR), berechnet mit der Formel (2). Bei einem um 25 % erhöhtem Wert des SNR im Vergleich zum ersten Wert wurde die Amplifikation als positiv gewertet.</w:t>
      </w:r>
      <w:r w:rsidR="001C2B06" w:rsidRPr="00C6439A">
        <w:rPr>
          <w:rFonts w:ascii="Times New Roman" w:hAnsi="Times New Roman" w:cs="Times New Roman"/>
          <w:noProof/>
        </w:rPr>
        <w:t xml:space="preserve"> </w:t>
      </w:r>
      <w:r w:rsidR="001C2B06" w:rsidRPr="00C6439A">
        <w:rPr>
          <w:rFonts w:ascii="Times New Roman" w:hAnsi="Times New Roman" w:cs="Times New Roman"/>
          <w:noProof/>
        </w:rPr>
        <w:drawing>
          <wp:inline distT="0" distB="0" distL="0" distR="0" wp14:anchorId="32A652D5" wp14:editId="353CF747">
            <wp:extent cx="5760720" cy="8337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33755"/>
                    </a:xfrm>
                    <a:prstGeom prst="rect">
                      <a:avLst/>
                    </a:prstGeom>
                  </pic:spPr>
                </pic:pic>
              </a:graphicData>
            </a:graphic>
          </wp:inline>
        </w:drawing>
      </w:r>
    </w:p>
    <w:p w14:paraId="03751E91" w14:textId="21922C61" w:rsidR="001C2B06" w:rsidRPr="00C6439A" w:rsidRDefault="001C2B06" w:rsidP="00C6439A">
      <w:pPr>
        <w:jc w:val="both"/>
        <w:rPr>
          <w:rFonts w:ascii="Times New Roman" w:hAnsi="Times New Roman" w:cs="Times New Roman"/>
        </w:rPr>
      </w:pPr>
      <w:r w:rsidRPr="00C6439A">
        <w:rPr>
          <w:rFonts w:ascii="Times New Roman" w:hAnsi="Times New Roman" w:cs="Times New Roman"/>
          <w:i/>
        </w:rPr>
        <w:t>Polygon Test:</w:t>
      </w:r>
      <w:r w:rsidRPr="00C6439A">
        <w:rPr>
          <w:rFonts w:ascii="Times New Roman" w:hAnsi="Times New Roman" w:cs="Times New Roman"/>
        </w:rPr>
        <w:t xml:space="preserve"> Innerhalb dieses Tests wird der Anstieg pro Zeitintervall mit der Formel (3) aufsummiert. Bei positiven Amplifikationen erreicht die Summe höhere Werte als bei negativen Amplifikationen, da hier das stärkere Rauschen der Daten die Endsumme niedrig hält. Als Schwellenwert für eine positive Amplifikation wurde hier empirisch ein Wert von 10 als passend festgestellt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7FBD50B0" w14:textId="78074EC8"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082BA003" wp14:editId="256A3F33">
            <wp:extent cx="5760720" cy="516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6255"/>
                    </a:xfrm>
                    <a:prstGeom prst="rect">
                      <a:avLst/>
                    </a:prstGeom>
                  </pic:spPr>
                </pic:pic>
              </a:graphicData>
            </a:graphic>
          </wp:inline>
        </w:drawing>
      </w:r>
    </w:p>
    <w:p w14:paraId="4B6644E5" w14:textId="751B8339" w:rsidR="001C2B06" w:rsidRPr="00C6439A" w:rsidRDefault="001C2B06" w:rsidP="00C6439A">
      <w:pPr>
        <w:jc w:val="both"/>
        <w:rPr>
          <w:rFonts w:ascii="Times New Roman" w:hAnsi="Times New Roman" w:cs="Times New Roman"/>
          <w:noProof/>
        </w:rPr>
      </w:pPr>
      <w:r w:rsidRPr="00C6439A">
        <w:rPr>
          <w:rFonts w:ascii="Times New Roman" w:hAnsi="Times New Roman" w:cs="Times New Roman"/>
          <w:i/>
        </w:rPr>
        <w:t>Schwellenwert Test:</w:t>
      </w:r>
      <w:r w:rsidRPr="00C6439A">
        <w:rPr>
          <w:rFonts w:ascii="Times New Roman" w:hAnsi="Times New Roman" w:cs="Times New Roman"/>
        </w:rPr>
        <w:t xml:space="preserve"> Bei DNA-Amplifikationsmethoden ist es üblich, eine Amplifikation als negativ einzustufen, sollte ein gewisser Schwellenwert nicht überschritten werden (Aranha et al. 2021). Für die Berechnung des Schwellenwertes wurde die von Frey, </w:t>
      </w:r>
      <w:proofErr w:type="spellStart"/>
      <w:r w:rsidRPr="00C6439A">
        <w:rPr>
          <w:rFonts w:ascii="Times New Roman" w:hAnsi="Times New Roman" w:cs="Times New Roman"/>
        </w:rPr>
        <w:t>Canzio</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Zurakowski</w:t>
      </w:r>
      <w:proofErr w:type="spellEnd"/>
      <w:r w:rsidRPr="00C6439A">
        <w:rPr>
          <w:rFonts w:ascii="Times New Roman" w:hAnsi="Times New Roman" w:cs="Times New Roman"/>
        </w:rPr>
        <w:t xml:space="preserve"> (1998) beschriebene Methode verwendet. Diese beruht auf dem Median der gesamten Daten, zu welchem ein Faktor addiert wird. Der Faktor bildet sich dabei aus der Standardabweichung (SD) der Daten multipliziert mit einem Term bestehend aus der Probenanzahl (n) und den Werten einer einseitigen </w:t>
      </w:r>
      <w:proofErr w:type="spellStart"/>
      <w:r w:rsidRPr="00C6439A">
        <w:rPr>
          <w:rFonts w:ascii="Times New Roman" w:hAnsi="Times New Roman" w:cs="Times New Roman"/>
        </w:rPr>
        <w:t>students</w:t>
      </w:r>
      <w:proofErr w:type="spellEnd"/>
      <w:r w:rsidRPr="00C6439A">
        <w:rPr>
          <w:rFonts w:ascii="Times New Roman" w:hAnsi="Times New Roman" w:cs="Times New Roman"/>
        </w:rPr>
        <w:t xml:space="preserve"> t-Verteilung (siehe Formel (4)). Für die Schwellenwertberechnung wurden mindestens 8 Negativkontrollen als Datensatz verwendet. Das Konfidenzintervall für die t-Verteilung wurde als 0.99 (99 %) festgelegt.</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163FAB6E" wp14:editId="37C7552D">
            <wp:extent cx="5760720" cy="485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140"/>
                    </a:xfrm>
                    <a:prstGeom prst="rect">
                      <a:avLst/>
                    </a:prstGeom>
                  </pic:spPr>
                </pic:pic>
              </a:graphicData>
            </a:graphic>
          </wp:inline>
        </w:drawing>
      </w:r>
    </w:p>
    <w:p w14:paraId="3B8626C8" w14:textId="66757E9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Um eine Amplifikation als positiv einzustufen, mussten alle aufgeführten Tests ein positives Testergebnis aufweisen. Sobald ein oder mehrere Tests ein negatives Testergebnis zeigten, wurde die Amplifikation als negativ eingestuft.</w:t>
      </w:r>
    </w:p>
    <w:p w14:paraId="05103240" w14:textId="44873077"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Ermittlung der Anstiegszeit (engl. </w:t>
      </w:r>
      <w:proofErr w:type="spellStart"/>
      <w:r w:rsidRPr="00C6439A">
        <w:rPr>
          <w:rFonts w:ascii="Times New Roman" w:hAnsi="Times New Roman" w:cs="Times New Roman"/>
          <w:b/>
        </w:rPr>
        <w:t>threshold</w:t>
      </w:r>
      <w:proofErr w:type="spellEnd"/>
      <w:r w:rsidRPr="00C6439A">
        <w:rPr>
          <w:rFonts w:ascii="Times New Roman" w:hAnsi="Times New Roman" w:cs="Times New Roman"/>
          <w:b/>
        </w:rPr>
        <w:t xml:space="preserve"> time, TT-Wert)</w:t>
      </w:r>
    </w:p>
    <w:p w14:paraId="115B207F" w14:textId="590BA067"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Anstiegszeit, in der Literatur bei PCR-System nach den </w:t>
      </w:r>
      <w:proofErr w:type="gramStart"/>
      <w:r w:rsidRPr="00C6439A">
        <w:rPr>
          <w:rFonts w:ascii="Times New Roman" w:hAnsi="Times New Roman" w:cs="Times New Roman"/>
        </w:rPr>
        <w:t>MIQE Richtlinien</w:t>
      </w:r>
      <w:proofErr w:type="gramEnd"/>
      <w:r w:rsidRPr="00C6439A">
        <w:rPr>
          <w:rFonts w:ascii="Times New Roman" w:hAnsi="Times New Roman" w:cs="Times New Roman"/>
        </w:rPr>
        <w:t xml:space="preserve"> auch als </w:t>
      </w:r>
      <w:proofErr w:type="spellStart"/>
      <w:r w:rsidRPr="00C6439A">
        <w:rPr>
          <w:rFonts w:ascii="Times New Roman" w:hAnsi="Times New Roman" w:cs="Times New Roman"/>
        </w:rPr>
        <w:t>Cq</w:t>
      </w:r>
      <w:proofErr w:type="spellEnd"/>
      <w:r w:rsidRPr="00C6439A">
        <w:rPr>
          <w:rFonts w:ascii="Times New Roman" w:hAnsi="Times New Roman" w:cs="Times New Roman"/>
        </w:rPr>
        <w:t xml:space="preserve"> -Wert angegeben (siehe </w:t>
      </w:r>
      <w:proofErr w:type="spellStart"/>
      <w:r w:rsidRPr="00C6439A">
        <w:rPr>
          <w:rFonts w:ascii="Times New Roman" w:hAnsi="Times New Roman" w:cs="Times New Roman"/>
        </w:rPr>
        <w:t>Bustin</w:t>
      </w:r>
      <w:proofErr w:type="spellEnd"/>
      <w:r w:rsidRPr="00C6439A">
        <w:rPr>
          <w:rFonts w:ascii="Times New Roman" w:hAnsi="Times New Roman" w:cs="Times New Roman"/>
        </w:rPr>
        <w:t xml:space="preserve"> et al. (2009)), ist der Zeitpunkt bei die dem Fluoreszenzwerte einer Amplifikation einen vorher festgelegten Schwellenwert überschreiten und sich zusätzlich signifikant von dem Grundrauschen unterscheiden. Für die Ermittlung der Anstiegszeit wurde der im </w:t>
      </w:r>
      <w:proofErr w:type="spellStart"/>
      <w:r w:rsidRPr="00C6439A">
        <w:rPr>
          <w:rFonts w:ascii="Times New Roman" w:hAnsi="Times New Roman" w:cs="Times New Roman"/>
        </w:rPr>
        <w:t>chipPCR</w:t>
      </w:r>
      <w:proofErr w:type="spellEnd"/>
      <w:r w:rsidRPr="00C6439A">
        <w:rPr>
          <w:rFonts w:ascii="Times New Roman" w:hAnsi="Times New Roman" w:cs="Times New Roman"/>
        </w:rPr>
        <w:t>-Paket vorhandene Befehl “</w:t>
      </w:r>
      <w:proofErr w:type="spellStart"/>
      <w:r w:rsidRPr="00C6439A">
        <w:rPr>
          <w:rFonts w:ascii="Times New Roman" w:hAnsi="Times New Roman" w:cs="Times New Roman"/>
        </w:rPr>
        <w:t>th.cyc</w:t>
      </w:r>
      <w:proofErr w:type="spellEnd"/>
      <w:r w:rsidRPr="00C6439A">
        <w:rPr>
          <w:rFonts w:ascii="Times New Roman" w:hAnsi="Times New Roman" w:cs="Times New Roman"/>
        </w:rPr>
        <w:t xml:space="preserve">” verwendet. Dieser gleicht die Amplifikationskurve im Bereich des vorher festgelegten Schwellenwertes mit einer Polynomfunktion zweiten Grades an und gibt den Schnittpunkt mit dem Schwellenwert als Anstiegszeit aus. Als Schwellenwert wurde der im Schwellenwert Test beschrieben Wert verwendet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425B78CE" w14:textId="2E157A7E"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Probit-Analyse</w:t>
      </w:r>
    </w:p>
    <w:p w14:paraId="77EF80C2" w14:textId="3222439B" w:rsidR="00E83E61" w:rsidRPr="00E83E61" w:rsidRDefault="00E83E61" w:rsidP="00E83E61">
      <w:pPr>
        <w:jc w:val="both"/>
        <w:rPr>
          <w:rFonts w:ascii="Times New Roman" w:hAnsi="Times New Roman" w:cs="Times New Roman"/>
        </w:rPr>
      </w:pPr>
      <w:r w:rsidRPr="00E83E61">
        <w:rPr>
          <w:rFonts w:ascii="Times New Roman" w:hAnsi="Times New Roman" w:cs="Times New Roman"/>
        </w:rPr>
        <w:t xml:space="preserve">Die Probit-Analyse ist ein statistisches Modell, welches binäre Fälle (0 und 1) mit einer fortlaufenden Variablen in Verbindung bringt. Dabei wird die </w:t>
      </w:r>
      <w:proofErr w:type="spellStart"/>
      <w:r w:rsidRPr="00E83E61">
        <w:rPr>
          <w:rFonts w:ascii="Times New Roman" w:hAnsi="Times New Roman" w:cs="Times New Roman"/>
        </w:rPr>
        <w:t>Gausssche</w:t>
      </w:r>
      <w:proofErr w:type="spellEnd"/>
      <w:r w:rsidRPr="00E83E61">
        <w:rPr>
          <w:rFonts w:ascii="Times New Roman" w:hAnsi="Times New Roman" w:cs="Times New Roman"/>
        </w:rPr>
        <w:t xml:space="preserve"> Normalverteilungsfunktion </w:t>
      </w:r>
      <w:r w:rsidRPr="00E83E61">
        <w:rPr>
          <w:rFonts w:ascii="Cambria Math" w:hAnsi="Cambria Math" w:cs="Cambria Math"/>
        </w:rPr>
        <w:t>𝜙</w:t>
      </w:r>
      <w:r w:rsidRPr="00E83E61">
        <w:rPr>
          <w:rFonts w:ascii="Times New Roman" w:hAnsi="Times New Roman" w:cs="Times New Roman"/>
        </w:rPr>
        <w:t>, welche durch die</w:t>
      </w:r>
      <w:r>
        <w:rPr>
          <w:rFonts w:ascii="Times New Roman" w:hAnsi="Times New Roman" w:cs="Times New Roman"/>
        </w:rPr>
        <w:t xml:space="preserve"> </w:t>
      </w:r>
      <w:r w:rsidRPr="00E83E61">
        <w:rPr>
          <w:rFonts w:ascii="Times New Roman" w:hAnsi="Times New Roman" w:cs="Times New Roman"/>
        </w:rPr>
        <w:t>Formel</w:t>
      </w:r>
      <w:r>
        <w:rPr>
          <w:rFonts w:ascii="Times New Roman" w:hAnsi="Times New Roman" w:cs="Times New Roman"/>
        </w:rPr>
        <w:t xml:space="preserve"> </w:t>
      </w:r>
      <w:r w:rsidRPr="00E83E61">
        <w:rPr>
          <w:rFonts w:ascii="Cambria Math" w:hAnsi="Cambria Math" w:cs="Cambria Math"/>
        </w:rPr>
        <w:t>𝑝</w:t>
      </w:r>
      <w:r w:rsidRPr="00E83E61">
        <w:rPr>
          <w:rFonts w:ascii="Times New Roman" w:hAnsi="Times New Roman" w:cs="Times New Roman"/>
        </w:rPr>
        <w:t xml:space="preserve"> = </w:t>
      </w:r>
      <w:proofErr w:type="gramStart"/>
      <w:r w:rsidRPr="00E83E61">
        <w:rPr>
          <w:rFonts w:ascii="Cambria Math" w:hAnsi="Cambria Math" w:cs="Cambria Math"/>
        </w:rPr>
        <w:t>𝜙</w:t>
      </w:r>
      <w:r w:rsidRPr="00E83E61">
        <w:rPr>
          <w:rFonts w:ascii="Times New Roman" w:hAnsi="Times New Roman" w:cs="Times New Roman"/>
        </w:rPr>
        <w:t>(</w:t>
      </w:r>
      <w:proofErr w:type="gramEnd"/>
      <w:r w:rsidRPr="00E83E61">
        <w:rPr>
          <w:rFonts w:ascii="Cambria Math" w:hAnsi="Cambria Math" w:cs="Cambria Math"/>
        </w:rPr>
        <w:t>𝛼</w:t>
      </w:r>
      <w:r w:rsidRPr="00E83E61">
        <w:rPr>
          <w:rFonts w:ascii="Times New Roman" w:hAnsi="Times New Roman" w:cs="Times New Roman"/>
        </w:rPr>
        <w:t xml:space="preserve"> + </w:t>
      </w:r>
      <w:r w:rsidRPr="00E83E61">
        <w:rPr>
          <w:rFonts w:ascii="Cambria Math" w:hAnsi="Cambria Math" w:cs="Cambria Math"/>
        </w:rPr>
        <w:t>𝛽𝑥</w:t>
      </w:r>
      <w:r w:rsidRPr="00E83E61">
        <w:rPr>
          <w:rFonts w:ascii="Times New Roman" w:hAnsi="Times New Roman" w:cs="Times New Roman"/>
        </w:rPr>
        <w:t>) beschrieben wird, auf die Regression angewendet (Bingham and Fry 2010). Die von Bliss (1934) entwickelte Methode wurde ursprünglich für toxikologische Experimente genutzt, um die tödliche Dosis mathematisch zu bestimmen (Bliss 1934). Aufgrund der gleichen Datenlage lässt sich jedoch dieses mathematische Modell auch verwenden, um das Detektionslimit anhand einer Konzentrationsreihe für ein Nukleinsäure-Amplifikationssystem zu ermitteln. Die Probit-Analyse anhand von Amplifikationsdaten erfolgte mittels einer R-</w:t>
      </w:r>
      <w:proofErr w:type="spellStart"/>
      <w:r w:rsidRPr="00E83E61">
        <w:rPr>
          <w:rFonts w:ascii="Times New Roman" w:hAnsi="Times New Roman" w:cs="Times New Roman"/>
        </w:rPr>
        <w:t>skrips</w:t>
      </w:r>
      <w:proofErr w:type="spellEnd"/>
      <w:r w:rsidRPr="00E83E61">
        <w:rPr>
          <w:rFonts w:ascii="Times New Roman" w:hAnsi="Times New Roman" w:cs="Times New Roman"/>
        </w:rPr>
        <w:t xml:space="preserve">, entwickelt durch Ole </w:t>
      </w:r>
      <w:proofErr w:type="spellStart"/>
      <w:r w:rsidRPr="00E83E61">
        <w:rPr>
          <w:rFonts w:ascii="Times New Roman" w:hAnsi="Times New Roman" w:cs="Times New Roman"/>
        </w:rPr>
        <w:t>Bährmann</w:t>
      </w:r>
      <w:proofErr w:type="spellEnd"/>
      <w:r w:rsidRPr="00E83E61">
        <w:rPr>
          <w:rFonts w:ascii="Times New Roman" w:hAnsi="Times New Roman" w:cs="Times New Roman"/>
        </w:rPr>
        <w:t>, beschrieben in Behrmann et al. (2020). Skriptmodifiziert und an die Daten angepasst durch mich.</w:t>
      </w:r>
    </w:p>
    <w:p w14:paraId="77196539" w14:textId="53A4E4E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Herstellen der RNA-Standards</w:t>
      </w:r>
    </w:p>
    <w:p w14:paraId="5833E840" w14:textId="5E1B17B1"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Herstellung des RNA-Standards für das Influenza A Virus wurde wie beschrieben durchgeführt. Für das Influenza B Virus war in der Arbeitsgruppe schon eine transformierte </w:t>
      </w:r>
      <w:r w:rsidRPr="00C6439A">
        <w:rPr>
          <w:rFonts w:ascii="Times New Roman" w:hAnsi="Times New Roman" w:cs="Times New Roman"/>
          <w:i/>
        </w:rPr>
        <w:t>E. coli</w:t>
      </w:r>
      <w:r w:rsidRPr="00C6439A">
        <w:rPr>
          <w:rFonts w:ascii="Times New Roman" w:hAnsi="Times New Roman" w:cs="Times New Roman"/>
        </w:rPr>
        <w:t xml:space="preserve"> Kultur vorhanden. Mit dieser wurden die alle entsprechenden Schritte wie beschrieben durchgeführt.</w:t>
      </w:r>
    </w:p>
    <w:p w14:paraId="761BBABB" w14:textId="5068D238"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Transformation von </w:t>
      </w:r>
      <w:r w:rsidRPr="00C6439A">
        <w:rPr>
          <w:rFonts w:ascii="Times New Roman" w:hAnsi="Times New Roman" w:cs="Times New Roman"/>
          <w:b/>
          <w:i/>
        </w:rPr>
        <w:t>E. coli</w:t>
      </w:r>
      <w:r w:rsidRPr="00C6439A">
        <w:rPr>
          <w:rFonts w:ascii="Times New Roman" w:hAnsi="Times New Roman" w:cs="Times New Roman"/>
          <w:b/>
        </w:rPr>
        <w:t xml:space="preserve"> mit Plasmid-DNA</w:t>
      </w:r>
    </w:p>
    <w:p w14:paraId="60557DEA" w14:textId="19174FC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Transformation erfolge mit dem NEB© 5-alpha </w:t>
      </w:r>
      <w:proofErr w:type="spellStart"/>
      <w:r w:rsidRPr="00C6439A">
        <w:rPr>
          <w:rFonts w:ascii="Times New Roman" w:hAnsi="Times New Roman" w:cs="Times New Roman"/>
        </w:rPr>
        <w:t>Competent</w:t>
      </w:r>
      <w:proofErr w:type="spellEnd"/>
      <w:r w:rsidRPr="00C6439A">
        <w:rPr>
          <w:rFonts w:ascii="Times New Roman" w:hAnsi="Times New Roman" w:cs="Times New Roman"/>
        </w:rPr>
        <w:t xml:space="preserve"> </w:t>
      </w:r>
      <w:r w:rsidRPr="00C6439A">
        <w:rPr>
          <w:rFonts w:ascii="Times New Roman" w:hAnsi="Times New Roman" w:cs="Times New Roman"/>
          <w:i/>
        </w:rPr>
        <w:t>E. coli</w:t>
      </w:r>
      <w:r w:rsidRPr="00C6439A">
        <w:rPr>
          <w:rFonts w:ascii="Times New Roman" w:hAnsi="Times New Roman" w:cs="Times New Roman"/>
        </w:rPr>
        <w:t xml:space="preserve"> (High Efficiency) Kit (New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 GmbH). Die Transformation wurde nach Herstellerangaben durchgeführt. Anschließend wurden jeweils 25 µl des Transformationsansatzes auf zwei mit Ampicillin versetzte LB-Platten pipettiert und mit einem sterilen Spatel verteilt. Die Platten wurden bei 37 °C für eine Nacht inkubiert.</w:t>
      </w:r>
    </w:p>
    <w:p w14:paraId="402FD00C" w14:textId="2E5D17A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Kolonie-PCR zur Überprüfung der Transformation</w:t>
      </w:r>
    </w:p>
    <w:p w14:paraId="44624E7E" w14:textId="27B6ACA4"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Bei der PCR wird in drei wiederkehrenden Schritten (Denaturierung, </w:t>
      </w:r>
      <w:proofErr w:type="spellStart"/>
      <w:r w:rsidRPr="00C6439A">
        <w:rPr>
          <w:rFonts w:ascii="Times New Roman" w:hAnsi="Times New Roman" w:cs="Times New Roman"/>
        </w:rPr>
        <w:t>Annealing</w:t>
      </w:r>
      <w:proofErr w:type="spellEnd"/>
      <w:r w:rsidRPr="00C6439A">
        <w:rPr>
          <w:rFonts w:ascii="Times New Roman" w:hAnsi="Times New Roman" w:cs="Times New Roman"/>
        </w:rPr>
        <w:t xml:space="preserve">, Elongation) ein </w:t>
      </w:r>
      <w:proofErr w:type="spellStart"/>
      <w:r w:rsidRPr="00C6439A">
        <w:rPr>
          <w:rFonts w:ascii="Times New Roman" w:hAnsi="Times New Roman" w:cs="Times New Roman"/>
        </w:rPr>
        <w:t>DNAFragment</w:t>
      </w:r>
      <w:proofErr w:type="spellEnd"/>
      <w:r w:rsidRPr="00C6439A">
        <w:rPr>
          <w:rFonts w:ascii="Times New Roman" w:hAnsi="Times New Roman" w:cs="Times New Roman"/>
        </w:rPr>
        <w:t xml:space="preserve"> amplifiziert (</w:t>
      </w:r>
      <w:proofErr w:type="spellStart"/>
      <w:r w:rsidRPr="00C6439A">
        <w:rPr>
          <w:rFonts w:ascii="Times New Roman" w:hAnsi="Times New Roman" w:cs="Times New Roman"/>
        </w:rPr>
        <w:t>Mülhardt</w:t>
      </w:r>
      <w:proofErr w:type="spellEnd"/>
      <w:r w:rsidRPr="00C6439A">
        <w:rPr>
          <w:rFonts w:ascii="Times New Roman" w:hAnsi="Times New Roman" w:cs="Times New Roman"/>
        </w:rPr>
        <w:t xml:space="preserve"> 2009). Eine modifizierte Form der PCR ist die Kolonie-PCR. Hierbei dient nicht reine DNA, sondern transformierte Bakterien als Ausgangsmaterial. Durch die Wahl spezifischer Primer, welche das gewünschte Insert innerhalb des Plasmids amplifizieren, kann überprüft werden, ob die Transformation innerhalb der Kultur erfolgreich war (Bergkessel and Guthrie 2013). Für die PCR wurde </w:t>
      </w:r>
      <w:proofErr w:type="gramStart"/>
      <w:r w:rsidRPr="00C6439A">
        <w:rPr>
          <w:rFonts w:ascii="Times New Roman" w:hAnsi="Times New Roman" w:cs="Times New Roman"/>
        </w:rPr>
        <w:t>der Luna</w:t>
      </w:r>
      <w:proofErr w:type="gramEnd"/>
      <w:r w:rsidRPr="00C6439A">
        <w:rPr>
          <w:rFonts w:ascii="Times New Roman" w:hAnsi="Times New Roman" w:cs="Times New Roman"/>
        </w:rPr>
        <w:t xml:space="preserve">© Universal qPCR Master Mix (New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 GmbH) verwendet. Der Mastermix wurde nach Herstellerangaben vorbereitet. Eine halbe Kolonie von den in Kapitel 1.2.1 inkubierten Platten wurde in 20 µl DEPC-H2O (Hersteller) suspendiert. Von dieser Suspension wurden 2 µl mit 18 µl Mastermix gemischt und die PCR durchgeführt. Weitere 5 µl der Suspension wurden auf eine mit Ampicillin versetzte LB-Platte übertragen, ausgestrichen und bei 37 °C über Nacht inkubiert. Das Temperaturprogramm der PCR ist in Tabelle 2 angegeben</w:t>
      </w:r>
    </w:p>
    <w:p w14:paraId="2609DC3B" w14:textId="0A585609"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48E5AA8C" wp14:editId="0629BD85">
            <wp:extent cx="5760720" cy="2016760"/>
            <wp:effectExtent l="0" t="0" r="0" b="254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stretch>
                      <a:fillRect/>
                    </a:stretch>
                  </pic:blipFill>
                  <pic:spPr>
                    <a:xfrm>
                      <a:off x="0" y="0"/>
                      <a:ext cx="5760720" cy="2016760"/>
                    </a:xfrm>
                    <a:prstGeom prst="rect">
                      <a:avLst/>
                    </a:prstGeom>
                  </pic:spPr>
                </pic:pic>
              </a:graphicData>
            </a:graphic>
          </wp:inline>
        </w:drawing>
      </w:r>
    </w:p>
    <w:p w14:paraId="79E94C04" w14:textId="061630DD" w:rsidR="001C2B06" w:rsidRPr="00C6439A" w:rsidRDefault="001C2B06" w:rsidP="00C6439A">
      <w:pPr>
        <w:jc w:val="both"/>
        <w:rPr>
          <w:rFonts w:ascii="Times New Roman" w:hAnsi="Times New Roman" w:cs="Times New Roman"/>
          <w:b/>
        </w:rPr>
      </w:pPr>
    </w:p>
    <w:p w14:paraId="1C5D480F" w14:textId="77777777" w:rsidR="001C2B06" w:rsidRPr="00C6439A" w:rsidRDefault="001C2B06" w:rsidP="00C6439A">
      <w:pPr>
        <w:jc w:val="both"/>
        <w:rPr>
          <w:rFonts w:ascii="Times New Roman" w:hAnsi="Times New Roman" w:cs="Times New Roman"/>
          <w:b/>
        </w:rPr>
      </w:pPr>
    </w:p>
    <w:p w14:paraId="3F811A1B" w14:textId="41A21CA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Kultivierung von Bakterien</w:t>
      </w:r>
    </w:p>
    <w:p w14:paraId="0331E4CD" w14:textId="2E559742"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Zum Erstellen der Übernachtkulturen wurden die transformierten Bakterien für 16 ± 2 h bei 37 °C und 200 RPM in 25 ml Lennox LB-Medium (Fertigmischung, Carl Roth GmbH) kultiviert.</w:t>
      </w:r>
    </w:p>
    <w:p w14:paraId="4B2D0685" w14:textId="24988D5B"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Extraktion von Plasmid-DNA aus </w:t>
      </w:r>
      <w:proofErr w:type="spellStart"/>
      <w:r w:rsidRPr="00C6439A">
        <w:rPr>
          <w:rFonts w:ascii="Times New Roman" w:hAnsi="Times New Roman" w:cs="Times New Roman"/>
          <w:b/>
        </w:rPr>
        <w:t>Übernactkulturen</w:t>
      </w:r>
      <w:proofErr w:type="spellEnd"/>
    </w:p>
    <w:p w14:paraId="0B738F63" w14:textId="6BEA074E"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Isolierung der Plasmid-DNA erfolgte mit dem Qiagen™ Plasmid midi Kit. Das Qiagen-Prinzip der DNA-Aufreinigung beruht auf einer speziellen alkalischen Lyse der Bakterien kombiniert mit dem Ionen Austausch Prinzip (QIAGEN 2021). Hierbei wird die negativ geladene DNA an ein positiv geladenes Säulenmaterial wie </w:t>
      </w:r>
      <w:proofErr w:type="spellStart"/>
      <w:r w:rsidRPr="00C6439A">
        <w:rPr>
          <w:rFonts w:ascii="Times New Roman" w:hAnsi="Times New Roman" w:cs="Times New Roman"/>
        </w:rPr>
        <w:t>Diethylaminoethyl</w:t>
      </w:r>
      <w:proofErr w:type="spellEnd"/>
      <w:r w:rsidRPr="00C6439A">
        <w:rPr>
          <w:rFonts w:ascii="Times New Roman" w:hAnsi="Times New Roman" w:cs="Times New Roman"/>
        </w:rPr>
        <w:t xml:space="preserve"> (DEAE) Zellulose gebunden (Gautam 2022). Durch in Salzkonzentrationen variierende Puffer kann anschließend die gebundene DNA von Unreinheiten befreit und eluiert werden (</w:t>
      </w:r>
      <w:proofErr w:type="spellStart"/>
      <w:r w:rsidRPr="00C6439A">
        <w:rPr>
          <w:rFonts w:ascii="Times New Roman" w:hAnsi="Times New Roman" w:cs="Times New Roman"/>
        </w:rPr>
        <w:t>Prazeres</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Schluep</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Cooney</w:t>
      </w:r>
      <w:proofErr w:type="spellEnd"/>
      <w:r w:rsidRPr="00C6439A">
        <w:rPr>
          <w:rFonts w:ascii="Times New Roman" w:hAnsi="Times New Roman" w:cs="Times New Roman"/>
        </w:rPr>
        <w:t xml:space="preserve"> 1998). Als Ausgangsmaterial für die DNA-Isolierung diente eine </w:t>
      </w:r>
      <w:proofErr w:type="spellStart"/>
      <w:r w:rsidRPr="00C6439A">
        <w:rPr>
          <w:rFonts w:ascii="Times New Roman" w:hAnsi="Times New Roman" w:cs="Times New Roman"/>
        </w:rPr>
        <w:t>Submerskultur</w:t>
      </w:r>
      <w:proofErr w:type="spellEnd"/>
      <w:r w:rsidRPr="00C6439A">
        <w:rPr>
          <w:rFonts w:ascii="Times New Roman" w:hAnsi="Times New Roman" w:cs="Times New Roman"/>
        </w:rPr>
        <w:t xml:space="preserve"> (siehe Kapitel 1.2.3). Die Extraktion wurde nach Herstellerangaben durchgeführt. Die Elution der DNA im letzten Schritt wurde mit 30 µl DEPC-H2O (Hersteller) durchgeführt. Abschließend erfolgte eine Abschätzung der </w:t>
      </w:r>
      <w:proofErr w:type="spellStart"/>
      <w:r w:rsidRPr="00C6439A">
        <w:rPr>
          <w:rFonts w:ascii="Times New Roman" w:hAnsi="Times New Roman" w:cs="Times New Roman"/>
        </w:rPr>
        <w:t>DNAKonzentration</w:t>
      </w:r>
      <w:proofErr w:type="spellEnd"/>
      <w:r w:rsidRPr="00C6439A">
        <w:rPr>
          <w:rFonts w:ascii="Times New Roman" w:hAnsi="Times New Roman" w:cs="Times New Roman"/>
        </w:rPr>
        <w:t xml:space="preserve"> mit dem </w:t>
      </w:r>
      <w:proofErr w:type="spellStart"/>
      <w:r w:rsidRPr="00C6439A">
        <w:rPr>
          <w:rFonts w:ascii="Times New Roman" w:hAnsi="Times New Roman" w:cs="Times New Roman"/>
        </w:rPr>
        <w:t>NanoDrop</w:t>
      </w:r>
      <w:proofErr w:type="spellEnd"/>
      <w:r w:rsidRPr="00C6439A">
        <w:rPr>
          <w:rFonts w:ascii="Times New Roman" w:hAnsi="Times New Roman" w:cs="Times New Roman"/>
        </w:rPr>
        <w:t xml:space="preserve"> 3300 </w:t>
      </w:r>
      <w:proofErr w:type="spellStart"/>
      <w:r w:rsidRPr="00C6439A">
        <w:rPr>
          <w:rFonts w:ascii="Times New Roman" w:hAnsi="Times New Roman" w:cs="Times New Roman"/>
        </w:rPr>
        <w:t>Fluorospectrometer</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w:t>
      </w:r>
    </w:p>
    <w:p w14:paraId="172A6652" w14:textId="0C27334D"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Sequenzierung der isolierten Plasmide</w:t>
      </w:r>
    </w:p>
    <w:p w14:paraId="56E7BD1B" w14:textId="21441F5E"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Um die DNA-Sequenz des transformierten Plasmids zu überprüfen, wurde die isolierte Plasmid-DNA mittels Sequenzierung untersucht. Dabei wird der </w:t>
      </w:r>
      <w:proofErr w:type="spellStart"/>
      <w:r w:rsidRPr="00C6439A">
        <w:rPr>
          <w:rFonts w:ascii="Times New Roman" w:hAnsi="Times New Roman" w:cs="Times New Roman"/>
        </w:rPr>
        <w:t>Plasmidabschnitt</w:t>
      </w:r>
      <w:proofErr w:type="spellEnd"/>
      <w:r w:rsidRPr="00C6439A">
        <w:rPr>
          <w:rFonts w:ascii="Times New Roman" w:hAnsi="Times New Roman" w:cs="Times New Roman"/>
        </w:rPr>
        <w:t xml:space="preserve"> mit der Virussequenz über eine PCR amplifiziert und mittels der von Sanger, </w:t>
      </w:r>
      <w:proofErr w:type="spellStart"/>
      <w:r w:rsidRPr="00C6439A">
        <w:rPr>
          <w:rFonts w:ascii="Times New Roman" w:hAnsi="Times New Roman" w:cs="Times New Roman"/>
        </w:rPr>
        <w:t>Nicklen</w:t>
      </w:r>
      <w:proofErr w:type="spellEnd"/>
      <w:r w:rsidRPr="00C6439A">
        <w:rPr>
          <w:rFonts w:ascii="Times New Roman" w:hAnsi="Times New Roman" w:cs="Times New Roman"/>
        </w:rPr>
        <w:t>, and Coulson (1977) beschriebenen</w:t>
      </w:r>
      <w:r w:rsidR="00E82096">
        <w:rPr>
          <w:rFonts w:ascii="Times New Roman" w:hAnsi="Times New Roman" w:cs="Times New Roman"/>
        </w:rPr>
        <w:t xml:space="preserve"> </w:t>
      </w:r>
      <w:r w:rsidRPr="00C6439A">
        <w:rPr>
          <w:rFonts w:ascii="Times New Roman" w:hAnsi="Times New Roman" w:cs="Times New Roman"/>
        </w:rPr>
        <w:t xml:space="preserve">Kettenabbruchmethode mit fluoreszenzmarkierten </w:t>
      </w:r>
      <w:proofErr w:type="spellStart"/>
      <w:r w:rsidRPr="00C6439A">
        <w:rPr>
          <w:rFonts w:ascii="Times New Roman" w:hAnsi="Times New Roman" w:cs="Times New Roman"/>
        </w:rPr>
        <w:t>Didesoxynucleotiden</w:t>
      </w:r>
      <w:proofErr w:type="spellEnd"/>
      <w:r w:rsidRPr="00C6439A">
        <w:rPr>
          <w:rFonts w:ascii="Times New Roman" w:hAnsi="Times New Roman" w:cs="Times New Roman"/>
        </w:rPr>
        <w:t xml:space="preserve"> sequenziert (</w:t>
      </w:r>
      <w:proofErr w:type="spellStart"/>
      <w:r w:rsidRPr="00C6439A">
        <w:rPr>
          <w:rFonts w:ascii="Times New Roman" w:hAnsi="Times New Roman" w:cs="Times New Roman"/>
        </w:rPr>
        <w:t>Mülhardt</w:t>
      </w:r>
      <w:proofErr w:type="spellEnd"/>
      <w:r w:rsidRPr="00C6439A">
        <w:rPr>
          <w:rFonts w:ascii="Times New Roman" w:hAnsi="Times New Roman" w:cs="Times New Roman"/>
        </w:rPr>
        <w:t xml:space="preserve"> 2009). Als </w:t>
      </w:r>
      <w:proofErr w:type="gramStart"/>
      <w:r w:rsidRPr="00C6439A">
        <w:rPr>
          <w:rFonts w:ascii="Times New Roman" w:hAnsi="Times New Roman" w:cs="Times New Roman"/>
        </w:rPr>
        <w:t>Primer</w:t>
      </w:r>
      <w:proofErr w:type="gramEnd"/>
      <w:r w:rsidRPr="00C6439A">
        <w:rPr>
          <w:rFonts w:ascii="Times New Roman" w:hAnsi="Times New Roman" w:cs="Times New Roman"/>
        </w:rPr>
        <w:t xml:space="preserve"> für die aus Kapitel 1.2.4 extrahierte Plasmid-DNA wurde der Vorwärtsprimer M13 (5’-GTAAAACGACGGCCAG-3’) und der Rückwärtsprimer M13r (5’-CAGGAAACAGCTATGAC-3’) verwendet. Die Sequenzierung erfolgte bei der Firma </w:t>
      </w:r>
      <w:proofErr w:type="spellStart"/>
      <w:r w:rsidRPr="00C6439A">
        <w:rPr>
          <w:rFonts w:ascii="Times New Roman" w:hAnsi="Times New Roman" w:cs="Times New Roman"/>
        </w:rPr>
        <w:t>Microsynth</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Seqlab</w:t>
      </w:r>
      <w:proofErr w:type="spellEnd"/>
      <w:r w:rsidRPr="00C6439A">
        <w:rPr>
          <w:rFonts w:ascii="Times New Roman" w:hAnsi="Times New Roman" w:cs="Times New Roman"/>
        </w:rPr>
        <w:t xml:space="preserve"> GmbH.</w:t>
      </w:r>
    </w:p>
    <w:p w14:paraId="2A9C4217" w14:textId="77777777" w:rsidR="00E82096" w:rsidRPr="00E82096" w:rsidRDefault="00E83E61" w:rsidP="00E82096">
      <w:pPr>
        <w:jc w:val="both"/>
        <w:rPr>
          <w:rFonts w:ascii="Times New Roman" w:hAnsi="Times New Roman" w:cs="Times New Roman"/>
          <w:b/>
        </w:rPr>
      </w:pPr>
      <w:r w:rsidRPr="00E82096">
        <w:rPr>
          <w:rFonts w:ascii="Times New Roman" w:hAnsi="Times New Roman" w:cs="Times New Roman"/>
          <w:b/>
        </w:rPr>
        <w:t>Restriktionsverdau und Linearisierung von Plasmiden</w:t>
      </w:r>
    </w:p>
    <w:p w14:paraId="508A0FBC" w14:textId="4F33C8A9" w:rsidR="00E83E61" w:rsidRPr="00E82096" w:rsidRDefault="00E83E61" w:rsidP="00E82096">
      <w:pPr>
        <w:jc w:val="both"/>
        <w:rPr>
          <w:rFonts w:ascii="Times New Roman" w:hAnsi="Times New Roman" w:cs="Times New Roman"/>
        </w:rPr>
      </w:pPr>
      <w:r w:rsidRPr="00E82096">
        <w:rPr>
          <w:rFonts w:ascii="Times New Roman" w:hAnsi="Times New Roman" w:cs="Times New Roman"/>
        </w:rPr>
        <w:br/>
        <w:t xml:space="preserve">In Vorbereitung für eine </w:t>
      </w:r>
      <w:r w:rsidRPr="00163C7B">
        <w:rPr>
          <w:rFonts w:ascii="Times New Roman" w:hAnsi="Times New Roman" w:cs="Times New Roman"/>
          <w:i/>
          <w:iCs/>
          <w:rPrChange w:id="0" w:author="Iris Bachmann" w:date="2022-10-17T10:05:00Z">
            <w:rPr>
              <w:rFonts w:ascii="Times New Roman" w:hAnsi="Times New Roman" w:cs="Times New Roman"/>
            </w:rPr>
          </w:rPrChange>
        </w:rPr>
        <w:t>in vitro</w:t>
      </w:r>
      <w:r w:rsidRPr="00E82096">
        <w:rPr>
          <w:rFonts w:ascii="Times New Roman" w:hAnsi="Times New Roman" w:cs="Times New Roman"/>
        </w:rPr>
        <w:t xml:space="preserve"> Transkription zum Erstellen viraler RNA </w:t>
      </w:r>
      <w:proofErr w:type="gramStart"/>
      <w:r w:rsidRPr="00E82096">
        <w:rPr>
          <w:rFonts w:ascii="Times New Roman" w:hAnsi="Times New Roman" w:cs="Times New Roman"/>
        </w:rPr>
        <w:t>wurde</w:t>
      </w:r>
      <w:proofErr w:type="gramEnd"/>
      <w:r w:rsidRPr="00E82096">
        <w:rPr>
          <w:rFonts w:ascii="Times New Roman" w:hAnsi="Times New Roman" w:cs="Times New Roman"/>
        </w:rPr>
        <w:t xml:space="preserve"> die aus Kapitel 2.2.4 extrahierte Plasmid-DNA linearisiert. Dafür wurden </w:t>
      </w:r>
      <w:proofErr w:type="spellStart"/>
      <w:r w:rsidRPr="00E82096">
        <w:rPr>
          <w:rFonts w:ascii="Times New Roman" w:hAnsi="Times New Roman" w:cs="Times New Roman"/>
        </w:rPr>
        <w:t>Restriktions</w:t>
      </w:r>
      <w:proofErr w:type="spellEnd"/>
      <w:r w:rsidRPr="00E82096">
        <w:rPr>
          <w:rFonts w:ascii="Times New Roman" w:hAnsi="Times New Roman" w:cs="Times New Roman"/>
        </w:rPr>
        <w:t xml:space="preserve"> Endonu</w:t>
      </w:r>
      <w:ins w:id="1" w:author="Iris Bachmann" w:date="2022-10-17T15:11:00Z">
        <w:r w:rsidR="00413357">
          <w:rPr>
            <w:rFonts w:ascii="Times New Roman" w:hAnsi="Times New Roman" w:cs="Times New Roman"/>
          </w:rPr>
          <w:t>k</w:t>
        </w:r>
      </w:ins>
      <w:del w:id="2" w:author="Iris Bachmann" w:date="2022-10-17T15:11:00Z">
        <w:r w:rsidRPr="00E82096" w:rsidDel="00413357">
          <w:rPr>
            <w:rFonts w:ascii="Times New Roman" w:hAnsi="Times New Roman" w:cs="Times New Roman"/>
          </w:rPr>
          <w:delText>c</w:delText>
        </w:r>
      </w:del>
      <w:r w:rsidRPr="00E82096">
        <w:rPr>
          <w:rFonts w:ascii="Times New Roman" w:hAnsi="Times New Roman" w:cs="Times New Roman"/>
        </w:rPr>
        <w:t xml:space="preserve">leasen benutzt, welche innerhalb von spezifischen Erkennungssequenzen die DNA </w:t>
      </w:r>
      <w:proofErr w:type="gramStart"/>
      <w:r w:rsidRPr="00E82096">
        <w:rPr>
          <w:rFonts w:ascii="Times New Roman" w:hAnsi="Times New Roman" w:cs="Times New Roman"/>
        </w:rPr>
        <w:t>schneiden</w:t>
      </w:r>
      <w:proofErr w:type="gramEnd"/>
      <w:r w:rsidRPr="00E82096">
        <w:rPr>
          <w:rFonts w:ascii="Times New Roman" w:hAnsi="Times New Roman" w:cs="Times New Roman"/>
        </w:rPr>
        <w:t xml:space="preserve"> </w:t>
      </w:r>
      <w:del w:id="3" w:author="Iris Bachmann" w:date="2022-10-17T10:06:00Z">
        <w:r w:rsidRPr="00E82096" w:rsidDel="00163C7B">
          <w:rPr>
            <w:rFonts w:ascii="Times New Roman" w:hAnsi="Times New Roman" w:cs="Times New Roman"/>
          </w:rPr>
          <w:delText xml:space="preserve">und somit einen Doppelstrangbruch induzieren </w:delText>
        </w:r>
      </w:del>
      <w:r w:rsidRPr="00E82096">
        <w:rPr>
          <w:rFonts w:ascii="Times New Roman" w:hAnsi="Times New Roman" w:cs="Times New Roman"/>
        </w:rPr>
        <w:t xml:space="preserve">(Smith, </w:t>
      </w:r>
      <w:proofErr w:type="spellStart"/>
      <w:r w:rsidRPr="00E82096">
        <w:rPr>
          <w:rFonts w:ascii="Times New Roman" w:hAnsi="Times New Roman" w:cs="Times New Roman"/>
        </w:rPr>
        <w:t>n.d</w:t>
      </w:r>
      <w:proofErr w:type="spellEnd"/>
      <w:r w:rsidRPr="00E82096">
        <w:rPr>
          <w:rFonts w:ascii="Times New Roman" w:hAnsi="Times New Roman" w:cs="Times New Roman"/>
        </w:rPr>
        <w:t>.). Für das Influenza B Plasmid (siehe</w:t>
      </w:r>
      <w:ins w:id="4" w:author="Iris Bachmann" w:date="2022-10-17T10:06:00Z">
        <w:r w:rsidR="00163C7B">
          <w:rPr>
            <w:rFonts w:ascii="Times New Roman" w:hAnsi="Times New Roman" w:cs="Times New Roman"/>
          </w:rPr>
          <w:t xml:space="preserve"> </w:t>
        </w:r>
      </w:ins>
      <w:commentRangeStart w:id="5"/>
      <w:r w:rsidRPr="00E82096">
        <w:rPr>
          <w:rFonts w:ascii="Times New Roman" w:hAnsi="Times New Roman" w:cs="Times New Roman"/>
        </w:rPr>
        <w:t>...</w:t>
      </w:r>
      <w:commentRangeEnd w:id="5"/>
      <w:r w:rsidR="00163C7B">
        <w:rPr>
          <w:rStyle w:val="Kommentarzeichen"/>
        </w:rPr>
        <w:commentReference w:id="5"/>
      </w:r>
      <w:r w:rsidRPr="00E82096">
        <w:rPr>
          <w:rFonts w:ascii="Times New Roman" w:hAnsi="Times New Roman" w:cs="Times New Roman"/>
        </w:rPr>
        <w:t xml:space="preserve">) wurde das Enzym </w:t>
      </w:r>
      <w:proofErr w:type="spellStart"/>
      <w:r w:rsidRPr="00E82096">
        <w:rPr>
          <w:rFonts w:ascii="Times New Roman" w:hAnsi="Times New Roman" w:cs="Times New Roman"/>
        </w:rPr>
        <w:t>SacI</w:t>
      </w:r>
      <w:proofErr w:type="spellEnd"/>
      <w:r w:rsidRPr="00E82096">
        <w:rPr>
          <w:rFonts w:ascii="Times New Roman" w:hAnsi="Times New Roman" w:cs="Times New Roman"/>
        </w:rPr>
        <w:t xml:space="preserve"> (Fast Digest,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w:t>
      </w:r>
      <w:r w:rsidR="00E82096">
        <w:rPr>
          <w:rFonts w:ascii="Times New Roman" w:hAnsi="Times New Roman" w:cs="Times New Roman"/>
        </w:rPr>
        <w:t xml:space="preserve"> </w:t>
      </w:r>
      <w:r w:rsidRPr="00E82096">
        <w:rPr>
          <w:rFonts w:ascii="Times New Roman" w:hAnsi="Times New Roman" w:cs="Times New Roman"/>
        </w:rPr>
        <w:t xml:space="preserve">Scientific) verwendet. Der Restriktionsverdau erfolgte in 30 </w:t>
      </w:r>
      <w:commentRangeStart w:id="6"/>
      <w:r w:rsidRPr="00E82096">
        <w:rPr>
          <w:rFonts w:ascii="Cambria Math" w:hAnsi="Cambria Math" w:cs="Cambria Math"/>
        </w:rPr>
        <w:t>𝜇𝑙</w:t>
      </w:r>
      <w:commentRangeEnd w:id="6"/>
      <w:r w:rsidR="00163C7B">
        <w:rPr>
          <w:rStyle w:val="Kommentarzeichen"/>
        </w:rPr>
        <w:commentReference w:id="6"/>
      </w:r>
      <w:r w:rsidRPr="00E82096">
        <w:rPr>
          <w:rFonts w:ascii="Times New Roman" w:hAnsi="Times New Roman" w:cs="Times New Roman"/>
        </w:rPr>
        <w:t xml:space="preserve"> einfach konzentriertem Fast Digest Puffer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welcher mit 6 </w:t>
      </w:r>
      <w:r w:rsidRPr="00E82096">
        <w:rPr>
          <w:rFonts w:ascii="Cambria Math" w:hAnsi="Cambria Math" w:cs="Cambria Math"/>
        </w:rPr>
        <w:t>𝜇𝑙</w:t>
      </w:r>
      <w:r w:rsidRPr="00E82096">
        <w:rPr>
          <w:rFonts w:ascii="Times New Roman" w:hAnsi="Times New Roman" w:cs="Times New Roman"/>
        </w:rPr>
        <w:t xml:space="preserve"> Enzym und 3 </w:t>
      </w:r>
      <w:r w:rsidRPr="00E82096">
        <w:rPr>
          <w:rFonts w:ascii="Cambria Math" w:hAnsi="Cambria Math" w:cs="Cambria Math"/>
        </w:rPr>
        <w:t>𝜇𝑔</w:t>
      </w:r>
      <w:r w:rsidRPr="00E82096">
        <w:rPr>
          <w:rFonts w:ascii="Times New Roman" w:hAnsi="Times New Roman" w:cs="Times New Roman"/>
        </w:rPr>
        <w:t xml:space="preserve"> Plasmid-DNA versetzt wurde. Der Restriktionsansatz wurde für 30 min bei 37 °C im Wasserbad inkubiert und anschließend bei 65 °C für 5 min </w:t>
      </w:r>
      <w:commentRangeStart w:id="7"/>
      <w:del w:id="8" w:author="Iris Bachmann" w:date="2022-10-17T10:08:00Z">
        <w:r w:rsidRPr="00E82096" w:rsidDel="00163C7B">
          <w:rPr>
            <w:rFonts w:ascii="Times New Roman" w:hAnsi="Times New Roman" w:cs="Times New Roman"/>
          </w:rPr>
          <w:delText>T</w:delText>
        </w:r>
      </w:del>
      <w:commentRangeEnd w:id="7"/>
      <w:r w:rsidR="00163C7B">
        <w:rPr>
          <w:rStyle w:val="Kommentarzeichen"/>
        </w:rPr>
        <w:commentReference w:id="7"/>
      </w:r>
      <w:del w:id="9" w:author="Iris Bachmann" w:date="2022-10-17T10:08:00Z">
        <w:r w:rsidRPr="00E82096" w:rsidDel="00163C7B">
          <w:rPr>
            <w:rFonts w:ascii="Times New Roman" w:hAnsi="Times New Roman" w:cs="Times New Roman"/>
          </w:rPr>
          <w:delText xml:space="preserve">hermoStat C (Eppendorf©) </w:delText>
        </w:r>
      </w:del>
      <w:r w:rsidRPr="00E82096">
        <w:rPr>
          <w:rFonts w:ascii="Times New Roman" w:hAnsi="Times New Roman" w:cs="Times New Roman"/>
        </w:rPr>
        <w:t xml:space="preserve">inaktiviert. Für die Influenza A Plasmide (siehe...) wurde das Enzym </w:t>
      </w:r>
      <w:commentRangeStart w:id="10"/>
      <w:proofErr w:type="spellStart"/>
      <w:r w:rsidRPr="00E82096">
        <w:rPr>
          <w:rFonts w:ascii="Times New Roman" w:hAnsi="Times New Roman" w:cs="Times New Roman"/>
        </w:rPr>
        <w:t>BoxI</w:t>
      </w:r>
      <w:commentRangeEnd w:id="10"/>
      <w:proofErr w:type="spellEnd"/>
      <w:r w:rsidR="009B4F47">
        <w:rPr>
          <w:rStyle w:val="Kommentarzeichen"/>
        </w:rPr>
        <w:commentReference w:id="10"/>
      </w:r>
      <w:r w:rsidRPr="00E82096">
        <w:rPr>
          <w:rFonts w:ascii="Times New Roman" w:hAnsi="Times New Roman" w:cs="Times New Roman"/>
        </w:rPr>
        <w:t xml:space="preserve">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verwendet. Der Restriktionsverdau erfolgte in 40 </w:t>
      </w:r>
      <w:r w:rsidRPr="00E82096">
        <w:rPr>
          <w:rFonts w:ascii="Cambria Math" w:hAnsi="Cambria Math" w:cs="Cambria Math"/>
        </w:rPr>
        <w:t>𝜇𝑙</w:t>
      </w:r>
      <w:r w:rsidRPr="00E82096">
        <w:rPr>
          <w:rFonts w:ascii="Times New Roman" w:hAnsi="Times New Roman" w:cs="Times New Roman"/>
        </w:rPr>
        <w:t xml:space="preserve"> einfach konzentriertem </w:t>
      </w:r>
      <w:commentRangeStart w:id="11"/>
      <w:r w:rsidRPr="00E82096">
        <w:rPr>
          <w:rFonts w:ascii="Times New Roman" w:hAnsi="Times New Roman" w:cs="Times New Roman"/>
        </w:rPr>
        <w:t>Tango</w:t>
      </w:r>
      <w:r w:rsidR="00E82096">
        <w:rPr>
          <w:rFonts w:ascii="Times New Roman" w:hAnsi="Times New Roman" w:cs="Times New Roman"/>
        </w:rPr>
        <w:t xml:space="preserve"> </w:t>
      </w:r>
      <w:r w:rsidRPr="00E82096">
        <w:rPr>
          <w:rFonts w:ascii="Times New Roman" w:hAnsi="Times New Roman" w:cs="Times New Roman"/>
        </w:rPr>
        <w:t xml:space="preserve">Puffer </w:t>
      </w:r>
      <w:commentRangeEnd w:id="11"/>
      <w:r w:rsidR="009B4F47">
        <w:rPr>
          <w:rStyle w:val="Kommentarzeichen"/>
        </w:rPr>
        <w:commentReference w:id="11"/>
      </w:r>
      <w:r w:rsidRPr="00E82096">
        <w:rPr>
          <w:rFonts w:ascii="Times New Roman" w:hAnsi="Times New Roman" w:cs="Times New Roman"/>
        </w:rPr>
        <w:t>(</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welcher mit 3 </w:t>
      </w:r>
      <w:r w:rsidRPr="00E82096">
        <w:rPr>
          <w:rFonts w:ascii="Cambria Math" w:hAnsi="Cambria Math" w:cs="Cambria Math"/>
        </w:rPr>
        <w:t>𝜇𝑔</w:t>
      </w:r>
      <w:r w:rsidRPr="00E82096">
        <w:rPr>
          <w:rFonts w:ascii="Times New Roman" w:hAnsi="Times New Roman" w:cs="Times New Roman"/>
        </w:rPr>
        <w:t xml:space="preserve"> Plasmid-DNA und 1,5 </w:t>
      </w:r>
      <w:r w:rsidRPr="00E82096">
        <w:rPr>
          <w:rFonts w:ascii="Cambria Math" w:hAnsi="Cambria Math" w:cs="Cambria Math"/>
        </w:rPr>
        <w:t>𝑈</w:t>
      </w:r>
      <w:r w:rsidRPr="00E82096">
        <w:rPr>
          <w:rFonts w:ascii="Times New Roman" w:hAnsi="Times New Roman" w:cs="Times New Roman"/>
        </w:rPr>
        <w:t xml:space="preserve"> /</w:t>
      </w:r>
      <w:r w:rsidRPr="00E82096">
        <w:rPr>
          <w:rFonts w:ascii="Cambria Math" w:hAnsi="Cambria Math" w:cs="Cambria Math"/>
        </w:rPr>
        <w:t>𝜇𝑙</w:t>
      </w:r>
      <w:r w:rsidRPr="00E82096">
        <w:rPr>
          <w:rFonts w:ascii="Times New Roman" w:hAnsi="Times New Roman" w:cs="Times New Roman"/>
        </w:rPr>
        <w:t xml:space="preserve"> Enzym versetzt wurde. Der Restriktionsansatz wurde für 2 h im Wasserbad bei 37 °C inkubiert und anschließend bei 80 °C für 20 min </w:t>
      </w:r>
      <w:del w:id="12" w:author="Iris Bachmann" w:date="2022-10-17T10:22:00Z">
        <w:r w:rsidRPr="00E82096" w:rsidDel="009B4F47">
          <w:rPr>
            <w:rFonts w:ascii="Times New Roman" w:hAnsi="Times New Roman" w:cs="Times New Roman"/>
          </w:rPr>
          <w:delText xml:space="preserve">im ThermoStat C (Eppendorf©) </w:delText>
        </w:r>
      </w:del>
      <w:r w:rsidRPr="00E82096">
        <w:rPr>
          <w:rFonts w:ascii="Times New Roman" w:hAnsi="Times New Roman" w:cs="Times New Roman"/>
        </w:rPr>
        <w:t>inaktiviert.</w:t>
      </w:r>
      <w:ins w:id="13" w:author="Iris Bachmann" w:date="2022-10-17T10:23:00Z">
        <w:r w:rsidR="009B4F47">
          <w:rPr>
            <w:rFonts w:ascii="Times New Roman" w:hAnsi="Times New Roman" w:cs="Times New Roman"/>
          </w:rPr>
          <w:t xml:space="preserve"> … hier würde sich bestimmt auch eine Tabelle zu</w:t>
        </w:r>
      </w:ins>
      <w:ins w:id="14" w:author="Iris Bachmann" w:date="2022-10-17T10:25:00Z">
        <w:r w:rsidR="0090401F">
          <w:rPr>
            <w:rFonts w:ascii="Times New Roman" w:hAnsi="Times New Roman" w:cs="Times New Roman"/>
          </w:rPr>
          <w:t xml:space="preserve"> den Restriktionsansätzen gut machen?!</w:t>
        </w:r>
      </w:ins>
    </w:p>
    <w:p w14:paraId="6BAC15FF" w14:textId="4618A2DF" w:rsidR="00E83E61" w:rsidRPr="00E82096" w:rsidDel="0090401F" w:rsidRDefault="00E83E61" w:rsidP="00E82096">
      <w:pPr>
        <w:jc w:val="both"/>
        <w:rPr>
          <w:del w:id="15" w:author="Iris Bachmann" w:date="2022-10-17T10:26:00Z"/>
          <w:rFonts w:ascii="Times New Roman" w:hAnsi="Times New Roman" w:cs="Times New Roman"/>
        </w:rPr>
      </w:pPr>
      <w:del w:id="16" w:author="Iris Bachmann" w:date="2022-10-17T10:26:00Z">
        <w:r w:rsidRPr="00E82096" w:rsidDel="0090401F">
          <w:rPr>
            <w:rFonts w:ascii="Times New Roman" w:hAnsi="Times New Roman" w:cs="Times New Roman"/>
          </w:rPr>
          <w:br/>
        </w:r>
        <w:r w:rsidRPr="00E82096" w:rsidDel="0090401F">
          <w:rPr>
            <w:rFonts w:ascii="Times New Roman" w:hAnsi="Times New Roman" w:cs="Times New Roman"/>
            <w:b/>
          </w:rPr>
          <w:delText xml:space="preserve">Agarose-Gelelektrophorese </w:delText>
        </w:r>
      </w:del>
      <w:del w:id="17" w:author="Iris Bachmann" w:date="2022-10-17T10:25:00Z">
        <w:r w:rsidRPr="00E82096" w:rsidDel="0090401F">
          <w:rPr>
            <w:rFonts w:ascii="Times New Roman" w:hAnsi="Times New Roman" w:cs="Times New Roman"/>
            <w:b/>
          </w:rPr>
          <w:delText>zur Überprüfung des Restriktionsverdaus</w:delText>
        </w:r>
      </w:del>
    </w:p>
    <w:p w14:paraId="29CAF1FB" w14:textId="478B2E4B" w:rsidR="00B07CA7" w:rsidRPr="00E82096" w:rsidRDefault="00E83E61" w:rsidP="00E82096">
      <w:pPr>
        <w:jc w:val="both"/>
        <w:rPr>
          <w:rFonts w:ascii="Times New Roman" w:hAnsi="Times New Roman" w:cs="Times New Roman"/>
        </w:rPr>
      </w:pPr>
      <w:del w:id="18" w:author="Iris Bachmann" w:date="2022-10-17T10:26:00Z">
        <w:r w:rsidRPr="00E82096" w:rsidDel="0090401F">
          <w:rPr>
            <w:rFonts w:ascii="Times New Roman" w:hAnsi="Times New Roman" w:cs="Times New Roman"/>
          </w:rPr>
          <w:br/>
        </w:r>
      </w:del>
      <w:commentRangeStart w:id="19"/>
      <w:ins w:id="20" w:author="Iris Bachmann" w:date="2022-10-17T10:25:00Z">
        <w:r w:rsidR="0090401F" w:rsidRPr="0090401F">
          <w:rPr>
            <w:rFonts w:ascii="Times New Roman" w:hAnsi="Times New Roman" w:cs="Times New Roman"/>
            <w:rPrChange w:id="21" w:author="Iris Bachmann" w:date="2022-10-17T10:26:00Z">
              <w:rPr>
                <w:rFonts w:ascii="Times New Roman" w:hAnsi="Times New Roman" w:cs="Times New Roman"/>
                <w:b/>
              </w:rPr>
            </w:rPrChange>
          </w:rPr>
          <w:t>Z</w:t>
        </w:r>
      </w:ins>
      <w:commentRangeEnd w:id="19"/>
      <w:ins w:id="22" w:author="Iris Bachmann" w:date="2022-10-17T10:27:00Z">
        <w:r w:rsidR="0090401F">
          <w:rPr>
            <w:rStyle w:val="Kommentarzeichen"/>
          </w:rPr>
          <w:commentReference w:id="19"/>
        </w:r>
      </w:ins>
      <w:ins w:id="23" w:author="Iris Bachmann" w:date="2022-10-17T10:25:00Z">
        <w:r w:rsidR="0090401F" w:rsidRPr="0090401F">
          <w:rPr>
            <w:rFonts w:ascii="Times New Roman" w:hAnsi="Times New Roman" w:cs="Times New Roman"/>
            <w:rPrChange w:id="24" w:author="Iris Bachmann" w:date="2022-10-17T10:26:00Z">
              <w:rPr>
                <w:rFonts w:ascii="Times New Roman" w:hAnsi="Times New Roman" w:cs="Times New Roman"/>
                <w:b/>
              </w:rPr>
            </w:rPrChange>
          </w:rPr>
          <w:t xml:space="preserve">ur Überprüfung des </w:t>
        </w:r>
        <w:proofErr w:type="spellStart"/>
        <w:r w:rsidR="0090401F" w:rsidRPr="0090401F">
          <w:rPr>
            <w:rFonts w:ascii="Times New Roman" w:hAnsi="Times New Roman" w:cs="Times New Roman"/>
            <w:rPrChange w:id="25" w:author="Iris Bachmann" w:date="2022-10-17T10:26:00Z">
              <w:rPr>
                <w:rFonts w:ascii="Times New Roman" w:hAnsi="Times New Roman" w:cs="Times New Roman"/>
                <w:b/>
              </w:rPr>
            </w:rPrChange>
          </w:rPr>
          <w:t>Restriktionsverdaus</w:t>
        </w:r>
        <w:proofErr w:type="spellEnd"/>
        <w:r w:rsidR="0090401F" w:rsidRPr="0090401F">
          <w:rPr>
            <w:rFonts w:ascii="Times New Roman" w:hAnsi="Times New Roman" w:cs="Times New Roman"/>
            <w:rPrChange w:id="26" w:author="Iris Bachmann" w:date="2022-10-17T10:26:00Z">
              <w:rPr>
                <w:rFonts w:ascii="Times New Roman" w:hAnsi="Times New Roman" w:cs="Times New Roman"/>
                <w:b/>
              </w:rPr>
            </w:rPrChange>
          </w:rPr>
          <w:t xml:space="preserve"> </w:t>
        </w:r>
      </w:ins>
      <w:ins w:id="27" w:author="Iris Bachmann" w:date="2022-10-17T10:26:00Z">
        <w:r w:rsidR="0090401F" w:rsidRPr="0090401F">
          <w:rPr>
            <w:rFonts w:ascii="Times New Roman" w:hAnsi="Times New Roman" w:cs="Times New Roman"/>
            <w:rPrChange w:id="28" w:author="Iris Bachmann" w:date="2022-10-17T10:26:00Z">
              <w:rPr>
                <w:rFonts w:ascii="Times New Roman" w:hAnsi="Times New Roman" w:cs="Times New Roman"/>
                <w:b/>
              </w:rPr>
            </w:rPrChange>
          </w:rPr>
          <w:t>wurde eine</w:t>
        </w:r>
      </w:ins>
      <w:ins w:id="29" w:author="Iris Bachmann" w:date="2022-10-17T10:25:00Z">
        <w:r w:rsidR="0090401F" w:rsidRPr="00E82096">
          <w:rPr>
            <w:rFonts w:ascii="Times New Roman" w:hAnsi="Times New Roman" w:cs="Times New Roman"/>
          </w:rPr>
          <w:t xml:space="preserve"> </w:t>
        </w:r>
      </w:ins>
      <w:del w:id="30" w:author="Iris Bachmann" w:date="2022-10-17T10:26:00Z">
        <w:r w:rsidRPr="00E82096" w:rsidDel="0090401F">
          <w:rPr>
            <w:rFonts w:ascii="Times New Roman" w:hAnsi="Times New Roman" w:cs="Times New Roman"/>
          </w:rPr>
          <w:delText xml:space="preserve">Die </w:delText>
        </w:r>
      </w:del>
      <w:r w:rsidRPr="00E82096">
        <w:rPr>
          <w:rFonts w:ascii="Times New Roman" w:hAnsi="Times New Roman" w:cs="Times New Roman"/>
        </w:rPr>
        <w:t>Agarose</w:t>
      </w:r>
      <w:ins w:id="31" w:author="Iris Bachmann" w:date="2022-10-17T10:26:00Z">
        <w:r w:rsidR="0090401F">
          <w:rPr>
            <w:rFonts w:ascii="Times New Roman" w:hAnsi="Times New Roman" w:cs="Times New Roman"/>
          </w:rPr>
          <w:t>-</w:t>
        </w:r>
      </w:ins>
      <w:del w:id="32" w:author="Iris Bachmann" w:date="2022-10-17T10:26:00Z">
        <w:r w:rsidRPr="00E82096" w:rsidDel="0090401F">
          <w:rPr>
            <w:rFonts w:ascii="Times New Roman" w:hAnsi="Times New Roman" w:cs="Times New Roman"/>
          </w:rPr>
          <w:delText xml:space="preserve"> </w:delText>
        </w:r>
      </w:del>
      <w:r w:rsidRPr="00E82096">
        <w:rPr>
          <w:rFonts w:ascii="Times New Roman" w:hAnsi="Times New Roman" w:cs="Times New Roman"/>
        </w:rPr>
        <w:t>Gelelektrophorese</w:t>
      </w:r>
      <w:ins w:id="33" w:author="Iris Bachmann" w:date="2022-10-17T10:26:00Z">
        <w:r w:rsidR="0090401F">
          <w:rPr>
            <w:rFonts w:ascii="Times New Roman" w:hAnsi="Times New Roman" w:cs="Times New Roman"/>
          </w:rPr>
          <w:t xml:space="preserve"> durchgeführt. Sie</w:t>
        </w:r>
      </w:ins>
      <w:r w:rsidRPr="00E82096">
        <w:rPr>
          <w:rFonts w:ascii="Times New Roman" w:hAnsi="Times New Roman" w:cs="Times New Roman"/>
        </w:rPr>
        <w:t xml:space="preserve"> </w:t>
      </w:r>
      <w:del w:id="34" w:author="Iris Bachmann" w:date="2022-10-17T10:51:00Z">
        <w:r w:rsidRPr="00E82096" w:rsidDel="00F511B7">
          <w:rPr>
            <w:rFonts w:ascii="Times New Roman" w:hAnsi="Times New Roman" w:cs="Times New Roman"/>
          </w:rPr>
          <w:delText>ist eine simple, aber effektive Methode zur</w:delText>
        </w:r>
      </w:del>
      <w:ins w:id="35" w:author="Iris Bachmann" w:date="2022-10-17T10:51:00Z">
        <w:r w:rsidR="00F511B7">
          <w:rPr>
            <w:rFonts w:ascii="Times New Roman" w:hAnsi="Times New Roman" w:cs="Times New Roman"/>
          </w:rPr>
          <w:t>dient der</w:t>
        </w:r>
      </w:ins>
      <w:r w:rsidRPr="00E82096">
        <w:rPr>
          <w:rFonts w:ascii="Times New Roman" w:hAnsi="Times New Roman" w:cs="Times New Roman"/>
        </w:rPr>
        <w:t xml:space="preserve"> Auftrennung von DNA-Fragmenten. Die negativ geladene DNA wandert durch das Anlegen einer Spannung durch ein gitterartiges Trägermaterial (Agarose-Gel) Richtung Pluspol. Dabei wandern kürzere DNA-Moleküle schneller durch das Trägermaterial als längere, wodurch DNA-Moleküle anhand ihrer Sequenzlänge aufgetrennt werden. Auch verschiedene</w:t>
      </w:r>
      <w:r w:rsidR="00E82096">
        <w:rPr>
          <w:rFonts w:ascii="Times New Roman" w:hAnsi="Times New Roman" w:cs="Times New Roman"/>
        </w:rPr>
        <w:t xml:space="preserve"> </w:t>
      </w:r>
      <w:proofErr w:type="spellStart"/>
      <w:r w:rsidRPr="00E82096">
        <w:rPr>
          <w:rFonts w:ascii="Times New Roman" w:hAnsi="Times New Roman" w:cs="Times New Roman"/>
        </w:rPr>
        <w:t>Plasmidformen</w:t>
      </w:r>
      <w:proofErr w:type="spellEnd"/>
      <w:r w:rsidRPr="00E82096">
        <w:rPr>
          <w:rFonts w:ascii="Times New Roman" w:hAnsi="Times New Roman" w:cs="Times New Roman"/>
        </w:rPr>
        <w:t xml:space="preserve"> wie zirkuläre oder </w:t>
      </w:r>
      <w:proofErr w:type="spellStart"/>
      <w:r w:rsidRPr="00E82096">
        <w:rPr>
          <w:rFonts w:ascii="Times New Roman" w:hAnsi="Times New Roman" w:cs="Times New Roman"/>
        </w:rPr>
        <w:t>supercoil</w:t>
      </w:r>
      <w:del w:id="36" w:author="Iris Bachmann" w:date="2022-10-17T10:50:00Z">
        <w:r w:rsidRPr="00E82096" w:rsidDel="00F511B7">
          <w:rPr>
            <w:rFonts w:ascii="Times New Roman" w:hAnsi="Times New Roman" w:cs="Times New Roman"/>
          </w:rPr>
          <w:delText>d</w:delText>
        </w:r>
      </w:del>
      <w:r w:rsidRPr="00E82096">
        <w:rPr>
          <w:rFonts w:ascii="Times New Roman" w:hAnsi="Times New Roman" w:cs="Times New Roman"/>
        </w:rPr>
        <w:t>e</w:t>
      </w:r>
      <w:ins w:id="37" w:author="Iris Bachmann" w:date="2022-10-17T10:50:00Z">
        <w:r w:rsidR="00F511B7">
          <w:rPr>
            <w:rFonts w:ascii="Times New Roman" w:hAnsi="Times New Roman" w:cs="Times New Roman"/>
          </w:rPr>
          <w:t>d</w:t>
        </w:r>
      </w:ins>
      <w:proofErr w:type="spellEnd"/>
      <w:r w:rsidRPr="00E82096">
        <w:rPr>
          <w:rFonts w:ascii="Times New Roman" w:hAnsi="Times New Roman" w:cs="Times New Roman"/>
        </w:rPr>
        <w:t xml:space="preserve"> Plasmide lassen sich so </w:t>
      </w:r>
      <w:r w:rsidRPr="00E82096">
        <w:rPr>
          <w:rFonts w:ascii="Times New Roman" w:hAnsi="Times New Roman" w:cs="Times New Roman"/>
        </w:rPr>
        <w:lastRenderedPageBreak/>
        <w:t>unterscheiden</w:t>
      </w:r>
      <w:ins w:id="38" w:author="Iris Bachmann" w:date="2022-10-17T10:52:00Z">
        <w:r w:rsidR="00F511B7">
          <w:rPr>
            <w:rFonts w:ascii="Times New Roman" w:hAnsi="Times New Roman" w:cs="Times New Roman"/>
          </w:rPr>
          <w:t xml:space="preserve"> (Quelle!). </w:t>
        </w:r>
      </w:ins>
      <w:del w:id="39" w:author="Iris Bachmann" w:date="2022-10-17T10:52:00Z">
        <w:r w:rsidRPr="00E82096" w:rsidDel="00F511B7">
          <w:rPr>
            <w:rFonts w:ascii="Times New Roman" w:hAnsi="Times New Roman" w:cs="Times New Roman"/>
          </w:rPr>
          <w:delText xml:space="preserve">, da die unterschiedlichen </w:delText>
        </w:r>
      </w:del>
      <w:del w:id="40" w:author="Iris Bachmann" w:date="2022-10-17T10:50:00Z">
        <w:r w:rsidRPr="00E82096" w:rsidDel="00F511B7">
          <w:rPr>
            <w:rFonts w:ascii="Times New Roman" w:hAnsi="Times New Roman" w:cs="Times New Roman"/>
          </w:rPr>
          <w:delText>formen</w:delText>
        </w:r>
      </w:del>
      <w:del w:id="41" w:author="Iris Bachmann" w:date="2022-10-17T10:52:00Z">
        <w:r w:rsidRPr="00E82096" w:rsidDel="00F511B7">
          <w:rPr>
            <w:rFonts w:ascii="Times New Roman" w:hAnsi="Times New Roman" w:cs="Times New Roman"/>
          </w:rPr>
          <w:delText xml:space="preserve"> für geringere oder stärkere sterische Beeinträchtigung in der Gittermatrix sorgen. </w:delText>
        </w:r>
      </w:del>
      <w:r w:rsidRPr="00E82096">
        <w:rPr>
          <w:rFonts w:ascii="Times New Roman" w:hAnsi="Times New Roman" w:cs="Times New Roman"/>
        </w:rPr>
        <w:t xml:space="preserve">Zur </w:t>
      </w:r>
      <w:ins w:id="42" w:author="Iris Bachmann" w:date="2022-10-17T10:52:00Z">
        <w:r w:rsidR="00F511B7">
          <w:rPr>
            <w:rFonts w:ascii="Times New Roman" w:hAnsi="Times New Roman" w:cs="Times New Roman"/>
          </w:rPr>
          <w:t xml:space="preserve">visuellen </w:t>
        </w:r>
      </w:ins>
      <w:r w:rsidRPr="00E82096">
        <w:rPr>
          <w:rFonts w:ascii="Times New Roman" w:hAnsi="Times New Roman" w:cs="Times New Roman"/>
        </w:rPr>
        <w:t xml:space="preserve">Detektion der DNA-Fragmente wird die aufgetrennte DNA durch einen </w:t>
      </w:r>
      <w:ins w:id="43" w:author="Iris Bachmann" w:date="2022-10-17T10:50:00Z">
        <w:r w:rsidR="00F511B7">
          <w:rPr>
            <w:rFonts w:ascii="Times New Roman" w:hAnsi="Times New Roman" w:cs="Times New Roman"/>
          </w:rPr>
          <w:t>interkalierenden</w:t>
        </w:r>
      </w:ins>
      <w:ins w:id="44" w:author="Iris Bachmann" w:date="2022-10-17T10:51:00Z">
        <w:r w:rsidR="00F511B7">
          <w:rPr>
            <w:rFonts w:ascii="Times New Roman" w:hAnsi="Times New Roman" w:cs="Times New Roman"/>
          </w:rPr>
          <w:t xml:space="preserve"> </w:t>
        </w:r>
      </w:ins>
      <w:r w:rsidRPr="00E82096">
        <w:rPr>
          <w:rFonts w:ascii="Times New Roman" w:hAnsi="Times New Roman" w:cs="Times New Roman"/>
        </w:rPr>
        <w:t xml:space="preserve">Farbstoff markiert </w:t>
      </w:r>
      <w:del w:id="45" w:author="Iris Bachmann" w:date="2022-10-17T10:52:00Z">
        <w:r w:rsidRPr="00E82096" w:rsidDel="00F511B7">
          <w:rPr>
            <w:rFonts w:ascii="Times New Roman" w:hAnsi="Times New Roman" w:cs="Times New Roman"/>
          </w:rPr>
          <w:delText xml:space="preserve">und so ausgewertet </w:delText>
        </w:r>
      </w:del>
      <w:r w:rsidRPr="00E82096">
        <w:rPr>
          <w:rFonts w:ascii="Times New Roman" w:hAnsi="Times New Roman" w:cs="Times New Roman"/>
        </w:rPr>
        <w:t>(</w:t>
      </w:r>
      <w:proofErr w:type="spellStart"/>
      <w:r w:rsidRPr="00E82096">
        <w:rPr>
          <w:rFonts w:ascii="Times New Roman" w:hAnsi="Times New Roman" w:cs="Times New Roman"/>
        </w:rPr>
        <w:t>Mülhardt</w:t>
      </w:r>
      <w:proofErr w:type="spellEnd"/>
      <w:r w:rsidRPr="00E82096">
        <w:rPr>
          <w:rFonts w:ascii="Times New Roman" w:hAnsi="Times New Roman" w:cs="Times New Roman"/>
        </w:rPr>
        <w:t xml:space="preserve"> 2009; Schmidt et al. 1999). Als Trägermaterial dient</w:t>
      </w:r>
      <w:del w:id="46" w:author="Iris Bachmann" w:date="2022-10-17T10:53:00Z">
        <w:r w:rsidRPr="00E82096" w:rsidDel="00F511B7">
          <w:rPr>
            <w:rFonts w:ascii="Times New Roman" w:hAnsi="Times New Roman" w:cs="Times New Roman"/>
          </w:rPr>
          <w:delText>e</w:delText>
        </w:r>
      </w:del>
      <w:r w:rsidRPr="00E82096">
        <w:rPr>
          <w:rFonts w:ascii="Times New Roman" w:hAnsi="Times New Roman" w:cs="Times New Roman"/>
        </w:rPr>
        <w:t xml:space="preserve"> ein Agarosegel mit 1 % (w/v) Agarose in </w:t>
      </w:r>
      <w:commentRangeStart w:id="47"/>
      <w:r w:rsidRPr="00E82096">
        <w:rPr>
          <w:rFonts w:ascii="Times New Roman" w:hAnsi="Times New Roman" w:cs="Times New Roman"/>
        </w:rPr>
        <w:t>TRIS-Borat-EDTA-Puffer</w:t>
      </w:r>
      <w:commentRangeEnd w:id="47"/>
      <w:r w:rsidR="00F511B7">
        <w:rPr>
          <w:rStyle w:val="Kommentarzeichen"/>
        </w:rPr>
        <w:commentReference w:id="47"/>
      </w:r>
      <w:r w:rsidRPr="00E82096">
        <w:rPr>
          <w:rFonts w:ascii="Times New Roman" w:hAnsi="Times New Roman" w:cs="Times New Roman"/>
        </w:rPr>
        <w:t xml:space="preserve"> versetzt mit 1,5 </w:t>
      </w:r>
      <w:r w:rsidRPr="00E82096">
        <w:rPr>
          <w:rFonts w:ascii="Cambria Math" w:hAnsi="Cambria Math" w:cs="Cambria Math"/>
        </w:rPr>
        <w:t>𝜇𝑙</w:t>
      </w:r>
      <w:r w:rsidRPr="00E82096">
        <w:rPr>
          <w:rFonts w:ascii="Times New Roman" w:hAnsi="Times New Roman" w:cs="Times New Roman"/>
        </w:rPr>
        <w:t xml:space="preserve"> Green Gel DNA </w:t>
      </w:r>
      <w:proofErr w:type="spellStart"/>
      <w:r w:rsidRPr="00E82096">
        <w:rPr>
          <w:rFonts w:ascii="Times New Roman" w:hAnsi="Times New Roman" w:cs="Times New Roman"/>
        </w:rPr>
        <w:t>Stain</w:t>
      </w:r>
      <w:proofErr w:type="spellEnd"/>
      <w:r w:rsidRPr="00E82096">
        <w:rPr>
          <w:rFonts w:ascii="Times New Roman" w:hAnsi="Times New Roman" w:cs="Times New Roman"/>
        </w:rPr>
        <w:t xml:space="preserve">. Pro Geltasche wurden 100 </w:t>
      </w:r>
      <w:r w:rsidRPr="00E82096">
        <w:rPr>
          <w:rFonts w:ascii="Cambria Math" w:hAnsi="Cambria Math" w:cs="Cambria Math"/>
        </w:rPr>
        <w:t>𝑛𝑔</w:t>
      </w:r>
      <w:r w:rsidRPr="00E82096">
        <w:rPr>
          <w:rFonts w:ascii="Times New Roman" w:hAnsi="Times New Roman" w:cs="Times New Roman"/>
        </w:rPr>
        <w:t xml:space="preserve"> DNA-Material </w:t>
      </w:r>
      <w:ins w:id="48" w:author="Iris Bachmann" w:date="2022-10-17T10:58:00Z">
        <w:r w:rsidR="00F511B7">
          <w:rPr>
            <w:rFonts w:ascii="Times New Roman" w:hAnsi="Times New Roman" w:cs="Times New Roman"/>
          </w:rPr>
          <w:t xml:space="preserve">mit </w:t>
        </w:r>
        <w:r w:rsidR="00F511B7" w:rsidRPr="00E82096">
          <w:rPr>
            <w:rFonts w:ascii="Times New Roman" w:hAnsi="Times New Roman" w:cs="Times New Roman"/>
          </w:rPr>
          <w:t xml:space="preserve">1 </w:t>
        </w:r>
        <w:r w:rsidR="00F511B7" w:rsidRPr="00E82096">
          <w:rPr>
            <w:rFonts w:ascii="Cambria Math" w:hAnsi="Cambria Math" w:cs="Cambria Math"/>
          </w:rPr>
          <w:t>𝜇𝑙</w:t>
        </w:r>
        <w:r w:rsidR="00F511B7" w:rsidRPr="00E82096">
          <w:rPr>
            <w:rFonts w:ascii="Times New Roman" w:hAnsi="Times New Roman" w:cs="Times New Roman"/>
          </w:rPr>
          <w:t xml:space="preserve"> 6x orange </w:t>
        </w:r>
        <w:proofErr w:type="spellStart"/>
        <w:r w:rsidR="00F511B7" w:rsidRPr="00E82096">
          <w:rPr>
            <w:rFonts w:ascii="Times New Roman" w:hAnsi="Times New Roman" w:cs="Times New Roman"/>
          </w:rPr>
          <w:t>loading</w:t>
        </w:r>
        <w:proofErr w:type="spellEnd"/>
        <w:r w:rsidR="00F511B7" w:rsidRPr="00E82096">
          <w:rPr>
            <w:rFonts w:ascii="Times New Roman" w:hAnsi="Times New Roman" w:cs="Times New Roman"/>
          </w:rPr>
          <w:t xml:space="preserve"> DYE (</w:t>
        </w:r>
        <w:proofErr w:type="spellStart"/>
        <w:r w:rsidR="00F511B7" w:rsidRPr="00E82096">
          <w:rPr>
            <w:rFonts w:ascii="Times New Roman" w:hAnsi="Times New Roman" w:cs="Times New Roman"/>
          </w:rPr>
          <w:t>Thermo</w:t>
        </w:r>
        <w:proofErr w:type="spellEnd"/>
        <w:r w:rsidR="00F511B7" w:rsidRPr="00E82096">
          <w:rPr>
            <w:rFonts w:ascii="Times New Roman" w:hAnsi="Times New Roman" w:cs="Times New Roman"/>
          </w:rPr>
          <w:t xml:space="preserve"> Fisher Scientific) </w:t>
        </w:r>
        <w:r w:rsidR="00F511B7">
          <w:rPr>
            <w:rFonts w:ascii="Times New Roman" w:hAnsi="Times New Roman" w:cs="Times New Roman"/>
          </w:rPr>
          <w:t xml:space="preserve">in einem finalen Volumen von 6 µl </w:t>
        </w:r>
      </w:ins>
      <w:r w:rsidRPr="00E82096">
        <w:rPr>
          <w:rFonts w:ascii="Times New Roman" w:hAnsi="Times New Roman" w:cs="Times New Roman"/>
        </w:rPr>
        <w:t xml:space="preserve">analysiert. </w:t>
      </w:r>
      <w:del w:id="49" w:author="Iris Bachmann" w:date="2022-10-17T10:59:00Z">
        <w:r w:rsidRPr="00E82096" w:rsidDel="00F511B7">
          <w:rPr>
            <w:rFonts w:ascii="Times New Roman" w:hAnsi="Times New Roman" w:cs="Times New Roman"/>
          </w:rPr>
          <w:delText xml:space="preserve">Diese wurden mit DEPC-H2O </w:delText>
        </w:r>
      </w:del>
      <w:commentRangeStart w:id="50"/>
      <w:del w:id="51" w:author="Iris Bachmann" w:date="2022-10-17T10:58:00Z">
        <w:r w:rsidRPr="00E82096" w:rsidDel="00F511B7">
          <w:rPr>
            <w:rFonts w:ascii="Times New Roman" w:hAnsi="Times New Roman" w:cs="Times New Roman"/>
          </w:rPr>
          <w:delText>(</w:delText>
        </w:r>
      </w:del>
      <w:del w:id="52" w:author="Iris Bachmann" w:date="2022-10-17T10:57:00Z">
        <w:r w:rsidRPr="00E82096" w:rsidDel="00F511B7">
          <w:rPr>
            <w:rFonts w:ascii="Times New Roman" w:hAnsi="Times New Roman" w:cs="Times New Roman"/>
          </w:rPr>
          <w:delText xml:space="preserve"> </w:delText>
        </w:r>
      </w:del>
      <w:del w:id="53" w:author="Iris Bachmann" w:date="2022-10-17T10:58:00Z">
        <w:r w:rsidRPr="00E82096" w:rsidDel="00F511B7">
          <w:rPr>
            <w:rFonts w:ascii="Times New Roman" w:hAnsi="Times New Roman" w:cs="Times New Roman"/>
          </w:rPr>
          <w:delText>Thermo Fisher Scientific)</w:delText>
        </w:r>
        <w:commentRangeEnd w:id="50"/>
        <w:r w:rsidR="00F511B7" w:rsidDel="00F511B7">
          <w:rPr>
            <w:rStyle w:val="Kommentarzeichen"/>
          </w:rPr>
          <w:commentReference w:id="50"/>
        </w:r>
        <w:r w:rsidRPr="00E82096" w:rsidDel="00F511B7">
          <w:rPr>
            <w:rFonts w:ascii="Times New Roman" w:hAnsi="Times New Roman" w:cs="Times New Roman"/>
          </w:rPr>
          <w:delText xml:space="preserve"> </w:delText>
        </w:r>
      </w:del>
      <w:del w:id="54" w:author="Iris Bachmann" w:date="2022-10-17T10:59:00Z">
        <w:r w:rsidRPr="00E82096" w:rsidDel="00F511B7">
          <w:rPr>
            <w:rFonts w:ascii="Times New Roman" w:hAnsi="Times New Roman" w:cs="Times New Roman"/>
          </w:rPr>
          <w:delText xml:space="preserve">auf 5 </w:delText>
        </w:r>
        <w:r w:rsidRPr="00E82096" w:rsidDel="00F511B7">
          <w:rPr>
            <w:rFonts w:ascii="Cambria Math" w:hAnsi="Cambria Math" w:cs="Cambria Math"/>
          </w:rPr>
          <w:delText>𝜇𝑙</w:delText>
        </w:r>
        <w:r w:rsidRPr="00E82096" w:rsidDel="00F511B7">
          <w:rPr>
            <w:rFonts w:ascii="Times New Roman" w:hAnsi="Times New Roman" w:cs="Times New Roman"/>
          </w:rPr>
          <w:delText xml:space="preserve"> Gesamtvolumen aufgefüllt und mit </w:delText>
        </w:r>
      </w:del>
      <w:del w:id="55" w:author="Iris Bachmann" w:date="2022-10-17T10:58:00Z">
        <w:r w:rsidRPr="00E82096" w:rsidDel="00F511B7">
          <w:rPr>
            <w:rFonts w:ascii="Times New Roman" w:hAnsi="Times New Roman" w:cs="Times New Roman"/>
          </w:rPr>
          <w:delText xml:space="preserve">1 </w:delText>
        </w:r>
        <w:r w:rsidRPr="00E82096" w:rsidDel="00F511B7">
          <w:rPr>
            <w:rFonts w:ascii="Cambria Math" w:hAnsi="Cambria Math" w:cs="Cambria Math"/>
          </w:rPr>
          <w:delText>𝜇𝑙</w:delText>
        </w:r>
        <w:r w:rsidRPr="00E82096" w:rsidDel="00F511B7">
          <w:rPr>
            <w:rFonts w:ascii="Times New Roman" w:hAnsi="Times New Roman" w:cs="Times New Roman"/>
          </w:rPr>
          <w:delText xml:space="preserve"> 6x orange loading DYE (Thermo Fisher Scientific) </w:delText>
        </w:r>
      </w:del>
      <w:del w:id="56" w:author="Iris Bachmann" w:date="2022-10-17T10:59:00Z">
        <w:r w:rsidRPr="00E82096" w:rsidDel="00F511B7">
          <w:rPr>
            <w:rFonts w:ascii="Times New Roman" w:hAnsi="Times New Roman" w:cs="Times New Roman"/>
          </w:rPr>
          <w:delText xml:space="preserve">vermischt. </w:delText>
        </w:r>
      </w:del>
      <w:r w:rsidRPr="00E82096">
        <w:rPr>
          <w:rFonts w:ascii="Times New Roman" w:hAnsi="Times New Roman" w:cs="Times New Roman"/>
        </w:rPr>
        <w:t xml:space="preserve">Als Referenz wurden jeweils 3 </w:t>
      </w:r>
      <w:r w:rsidRPr="00E82096">
        <w:rPr>
          <w:rFonts w:ascii="Cambria Math" w:hAnsi="Cambria Math" w:cs="Cambria Math"/>
        </w:rPr>
        <w:t>𝜇𝑙</w:t>
      </w:r>
      <w:r w:rsidRPr="00E82096">
        <w:rPr>
          <w:rFonts w:ascii="Times New Roman" w:hAnsi="Times New Roman" w:cs="Times New Roman"/>
        </w:rPr>
        <w:t xml:space="preserve"> einer 100</w:t>
      </w:r>
      <w:ins w:id="57" w:author="Iris Bachmann" w:date="2022-10-17T10:59:00Z">
        <w:r w:rsidR="00F511B7">
          <w:rPr>
            <w:rFonts w:ascii="Times New Roman" w:hAnsi="Times New Roman" w:cs="Times New Roman"/>
          </w:rPr>
          <w:t xml:space="preserve"> </w:t>
        </w:r>
      </w:ins>
      <w:r w:rsidRPr="00E82096">
        <w:rPr>
          <w:rFonts w:ascii="Times New Roman" w:hAnsi="Times New Roman" w:cs="Times New Roman"/>
        </w:rPr>
        <w:t xml:space="preserve">bp plus </w:t>
      </w:r>
      <w:commentRangeStart w:id="58"/>
      <w:r w:rsidRPr="00E82096">
        <w:rPr>
          <w:rFonts w:ascii="Times New Roman" w:hAnsi="Times New Roman" w:cs="Times New Roman"/>
        </w:rPr>
        <w:t xml:space="preserve">DNA-Leiter </w:t>
      </w:r>
      <w:commentRangeEnd w:id="58"/>
      <w:r w:rsidR="00F511B7">
        <w:rPr>
          <w:rStyle w:val="Kommentarzeichen"/>
        </w:rPr>
        <w:commentReference w:id="58"/>
      </w:r>
      <w:r w:rsidRPr="00E82096">
        <w:rPr>
          <w:rFonts w:ascii="Times New Roman" w:hAnsi="Times New Roman" w:cs="Times New Roman"/>
        </w:rPr>
        <w:t>(</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und einer 1 </w:t>
      </w:r>
      <w:proofErr w:type="spellStart"/>
      <w:r w:rsidRPr="00E82096">
        <w:rPr>
          <w:rFonts w:ascii="Times New Roman" w:hAnsi="Times New Roman" w:cs="Times New Roman"/>
        </w:rPr>
        <w:t>kb</w:t>
      </w:r>
      <w:proofErr w:type="spellEnd"/>
      <w:r w:rsidRPr="00E82096">
        <w:rPr>
          <w:rFonts w:ascii="Times New Roman" w:hAnsi="Times New Roman" w:cs="Times New Roman"/>
        </w:rPr>
        <w:t xml:space="preserve"> DNA-Leiter </w:t>
      </w:r>
      <w:ins w:id="59" w:author="Iris Bachmann" w:date="2022-10-17T10:59:00Z">
        <w:r w:rsidR="00F511B7">
          <w:rPr>
            <w:rFonts w:ascii="Times New Roman" w:hAnsi="Times New Roman" w:cs="Times New Roman"/>
          </w:rPr>
          <w:t>(</w:t>
        </w:r>
      </w:ins>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mitgeführt. Die angelegte Spannung betrug 80 V für 60 min. Nach der erfolgten Elektrophorese wurde das Gel unter UV-Licht mithilfe des </w:t>
      </w:r>
      <w:proofErr w:type="spellStart"/>
      <w:r w:rsidRPr="00E82096">
        <w:rPr>
          <w:rFonts w:ascii="Times New Roman" w:hAnsi="Times New Roman" w:cs="Times New Roman"/>
        </w:rPr>
        <w:t>Geldokumentationssytemes</w:t>
      </w:r>
      <w:proofErr w:type="spellEnd"/>
      <w:r w:rsidRPr="00E82096">
        <w:rPr>
          <w:rFonts w:ascii="Times New Roman" w:hAnsi="Times New Roman" w:cs="Times New Roman"/>
        </w:rPr>
        <w:t xml:space="preserve"> </w:t>
      </w:r>
      <w:proofErr w:type="spellStart"/>
      <w:r w:rsidRPr="00E82096">
        <w:rPr>
          <w:rFonts w:ascii="Times New Roman" w:hAnsi="Times New Roman" w:cs="Times New Roman"/>
        </w:rPr>
        <w:t>BioDocAnalyze</w:t>
      </w:r>
      <w:proofErr w:type="spellEnd"/>
      <w:r w:rsidRPr="00E82096">
        <w:rPr>
          <w:rFonts w:ascii="Times New Roman" w:hAnsi="Times New Roman" w:cs="Times New Roman"/>
        </w:rPr>
        <w:t xml:space="preserve"> (</w:t>
      </w:r>
      <w:proofErr w:type="spellStart"/>
      <w:r w:rsidRPr="00E82096">
        <w:rPr>
          <w:rFonts w:ascii="Times New Roman" w:hAnsi="Times New Roman" w:cs="Times New Roman"/>
        </w:rPr>
        <w:t>Biometra</w:t>
      </w:r>
      <w:proofErr w:type="spellEnd"/>
      <w:ins w:id="60" w:author="Iris Bachmann" w:date="2022-10-17T15:18:00Z">
        <w:r w:rsidR="00413357">
          <w:rPr>
            <w:rFonts w:ascii="Times New Roman" w:hAnsi="Times New Roman" w:cs="Times New Roman"/>
          </w:rPr>
          <w:t xml:space="preserve"> </w:t>
        </w:r>
      </w:ins>
      <w:ins w:id="61" w:author="Iris Bachmann" w:date="2022-10-17T15:19:00Z">
        <w:r w:rsidR="00413357">
          <w:rPr>
            <w:rFonts w:ascii="Times New Roman" w:hAnsi="Times New Roman" w:cs="Times New Roman"/>
          </w:rPr>
          <w:t>… Bio-Rad?!</w:t>
        </w:r>
      </w:ins>
      <w:r w:rsidRPr="00E82096">
        <w:rPr>
          <w:rFonts w:ascii="Times New Roman" w:hAnsi="Times New Roman" w:cs="Times New Roman"/>
        </w:rPr>
        <w:t>) ausgewertet.</w:t>
      </w:r>
    </w:p>
    <w:p w14:paraId="6627BE84" w14:textId="77D72FE7" w:rsidR="00E83E61" w:rsidRPr="00E82096" w:rsidRDefault="00E83E61" w:rsidP="00E82096">
      <w:pPr>
        <w:jc w:val="both"/>
        <w:rPr>
          <w:rFonts w:ascii="Times New Roman" w:hAnsi="Times New Roman" w:cs="Times New Roman"/>
          <w:b/>
        </w:rPr>
      </w:pPr>
      <w:r w:rsidRPr="00E82096">
        <w:rPr>
          <w:rFonts w:ascii="Times New Roman" w:hAnsi="Times New Roman" w:cs="Times New Roman"/>
          <w:b/>
        </w:rPr>
        <w:t xml:space="preserve">DNA-Aufreinigung des </w:t>
      </w:r>
      <w:proofErr w:type="spellStart"/>
      <w:r w:rsidRPr="00E82096">
        <w:rPr>
          <w:rFonts w:ascii="Times New Roman" w:hAnsi="Times New Roman" w:cs="Times New Roman"/>
          <w:b/>
        </w:rPr>
        <w:t>Restriktionsverdaus</w:t>
      </w:r>
      <w:proofErr w:type="spellEnd"/>
    </w:p>
    <w:p w14:paraId="1555B9AA" w14:textId="5F094868" w:rsidR="00E83E61" w:rsidRPr="00E82096" w:rsidRDefault="00E83E61" w:rsidP="00E82096">
      <w:pPr>
        <w:jc w:val="both"/>
        <w:rPr>
          <w:rFonts w:ascii="Times New Roman" w:hAnsi="Times New Roman" w:cs="Times New Roman"/>
          <w:b/>
        </w:rPr>
      </w:pPr>
      <w:r w:rsidRPr="00E82096">
        <w:rPr>
          <w:rFonts w:ascii="Times New Roman" w:hAnsi="Times New Roman" w:cs="Times New Roman"/>
        </w:rPr>
        <w:t xml:space="preserve">Um Puffer- und Enzymbestandteile aus dem fertigen Restriktionsansatz zu entfernen, wurde der Ansatz mithilfe des DNA clean &amp; </w:t>
      </w:r>
      <w:proofErr w:type="spellStart"/>
      <w:r w:rsidRPr="00E82096">
        <w:rPr>
          <w:rFonts w:ascii="Times New Roman" w:hAnsi="Times New Roman" w:cs="Times New Roman"/>
        </w:rPr>
        <w:t>concentrator</w:t>
      </w:r>
      <w:proofErr w:type="spellEnd"/>
      <w:r w:rsidRPr="00E82096">
        <w:rPr>
          <w:rFonts w:ascii="Times New Roman" w:hAnsi="Times New Roman" w:cs="Times New Roman"/>
        </w:rPr>
        <w:t xml:space="preserve"> Kit (</w:t>
      </w:r>
      <w:proofErr w:type="spellStart"/>
      <w:r w:rsidRPr="00E82096">
        <w:rPr>
          <w:rFonts w:ascii="Times New Roman" w:hAnsi="Times New Roman" w:cs="Times New Roman"/>
        </w:rPr>
        <w:t>Zymo</w:t>
      </w:r>
      <w:proofErr w:type="spellEnd"/>
      <w:r w:rsidRPr="00E82096">
        <w:rPr>
          <w:rFonts w:ascii="Times New Roman" w:hAnsi="Times New Roman" w:cs="Times New Roman"/>
        </w:rPr>
        <w:t xml:space="preserve"> Research) nach Herstellerangaben aufgereinigt. Die Elution</w:t>
      </w:r>
      <w:r w:rsidR="00E82096" w:rsidRPr="00E82096">
        <w:rPr>
          <w:rFonts w:ascii="Times New Roman" w:hAnsi="Times New Roman" w:cs="Times New Roman"/>
        </w:rPr>
        <w:t xml:space="preserve"> im letzten Schritt des Herstellerprotokolls erfolgte mit 10 </w:t>
      </w:r>
      <w:r w:rsidR="00E82096" w:rsidRPr="00E82096">
        <w:rPr>
          <w:rFonts w:ascii="Cambria Math" w:hAnsi="Cambria Math" w:cs="Cambria Math"/>
        </w:rPr>
        <w:t>𝜇𝑙</w:t>
      </w:r>
      <w:r w:rsidR="00E82096" w:rsidRPr="00E82096">
        <w:rPr>
          <w:rFonts w:ascii="Times New Roman" w:hAnsi="Times New Roman" w:cs="Times New Roman"/>
        </w:rPr>
        <w:t xml:space="preserve"> </w:t>
      </w:r>
      <w:commentRangeStart w:id="62"/>
      <w:r w:rsidR="00E82096" w:rsidRPr="00E82096">
        <w:rPr>
          <w:rFonts w:ascii="Times New Roman" w:hAnsi="Times New Roman" w:cs="Times New Roman"/>
        </w:rPr>
        <w:t xml:space="preserve">DNA </w:t>
      </w:r>
      <w:proofErr w:type="spellStart"/>
      <w:r w:rsidR="00E82096" w:rsidRPr="00E82096">
        <w:rPr>
          <w:rFonts w:ascii="Times New Roman" w:hAnsi="Times New Roman" w:cs="Times New Roman"/>
        </w:rPr>
        <w:t>Elutionspuffer</w:t>
      </w:r>
      <w:commentRangeEnd w:id="62"/>
      <w:proofErr w:type="spellEnd"/>
      <w:r w:rsidR="00B24AB3">
        <w:rPr>
          <w:rStyle w:val="Kommentarzeichen"/>
        </w:rPr>
        <w:commentReference w:id="62"/>
      </w:r>
      <w:r w:rsidR="00E82096" w:rsidRPr="00E82096">
        <w:rPr>
          <w:rFonts w:ascii="Times New Roman" w:hAnsi="Times New Roman" w:cs="Times New Roman"/>
        </w:rPr>
        <w:t xml:space="preserve">. Anschließend fand eine Abschätzung der DNA-Konzentration mit dem </w:t>
      </w:r>
      <w:proofErr w:type="spellStart"/>
      <w:r w:rsidR="00E82096" w:rsidRPr="00E82096">
        <w:rPr>
          <w:rFonts w:ascii="Times New Roman" w:hAnsi="Times New Roman" w:cs="Times New Roman"/>
        </w:rPr>
        <w:t>NanoDrop</w:t>
      </w:r>
      <w:proofErr w:type="spellEnd"/>
      <w:r w:rsidR="00E82096" w:rsidRPr="00E82096">
        <w:rPr>
          <w:rFonts w:ascii="Times New Roman" w:hAnsi="Times New Roman" w:cs="Times New Roman"/>
        </w:rPr>
        <w:t xml:space="preserve"> 8000 </w:t>
      </w:r>
      <w:commentRangeStart w:id="63"/>
      <w:del w:id="64" w:author="Iris Bachmann" w:date="2022-10-17T15:20:00Z">
        <w:r w:rsidR="00E82096" w:rsidRPr="00E82096" w:rsidDel="00413357">
          <w:rPr>
            <w:rFonts w:ascii="Times New Roman" w:hAnsi="Times New Roman" w:cs="Times New Roman"/>
          </w:rPr>
          <w:delText>Fluoro</w:delText>
        </w:r>
      </w:del>
      <w:commentRangeEnd w:id="63"/>
      <w:r w:rsidR="00B24AB3">
        <w:rPr>
          <w:rStyle w:val="Kommentarzeichen"/>
        </w:rPr>
        <w:commentReference w:id="63"/>
      </w:r>
      <w:proofErr w:type="spellStart"/>
      <w:r w:rsidR="00E82096" w:rsidRPr="00E82096">
        <w:rPr>
          <w:rFonts w:ascii="Times New Roman" w:hAnsi="Times New Roman" w:cs="Times New Roman"/>
        </w:rPr>
        <w:t>spectrometer</w:t>
      </w:r>
      <w:proofErr w:type="spellEnd"/>
      <w:r w:rsidR="00E82096" w:rsidRPr="00E82096">
        <w:rPr>
          <w:rFonts w:ascii="Times New Roman" w:hAnsi="Times New Roman" w:cs="Times New Roman"/>
        </w:rPr>
        <w:t xml:space="preserve"> </w:t>
      </w:r>
      <w:commentRangeStart w:id="65"/>
      <w:r w:rsidR="00E82096" w:rsidRPr="00E82096">
        <w:rPr>
          <w:rFonts w:ascii="Times New Roman" w:hAnsi="Times New Roman" w:cs="Times New Roman"/>
        </w:rPr>
        <w:t>(</w:t>
      </w:r>
      <w:proofErr w:type="spellStart"/>
      <w:r w:rsidR="00E82096" w:rsidRPr="00E82096">
        <w:rPr>
          <w:rFonts w:ascii="Times New Roman" w:hAnsi="Times New Roman" w:cs="Times New Roman"/>
        </w:rPr>
        <w:t>Thermo</w:t>
      </w:r>
      <w:proofErr w:type="spellEnd"/>
      <w:r w:rsidR="00E82096" w:rsidRPr="00E82096">
        <w:rPr>
          <w:rFonts w:ascii="Times New Roman" w:hAnsi="Times New Roman" w:cs="Times New Roman"/>
        </w:rPr>
        <w:t xml:space="preserve"> </w:t>
      </w:r>
      <w:proofErr w:type="spellStart"/>
      <w:r w:rsidR="00E82096" w:rsidRPr="00E82096">
        <w:rPr>
          <w:rFonts w:ascii="Times New Roman" w:hAnsi="Times New Roman" w:cs="Times New Roman"/>
        </w:rPr>
        <w:t>Fisher</w:t>
      </w:r>
      <w:del w:id="66" w:author="Iris Bachmann" w:date="2022-10-17T11:00:00Z">
        <w:r w:rsidR="00E82096" w:rsidRPr="00E82096" w:rsidDel="00B24AB3">
          <w:rPr>
            <w:rFonts w:ascii="Times New Roman" w:hAnsi="Times New Roman" w:cs="Times New Roman"/>
          </w:rPr>
          <w:delText xml:space="preserve"> </w:delText>
        </w:r>
      </w:del>
      <w:r w:rsidR="00E82096" w:rsidRPr="00E82096">
        <w:rPr>
          <w:rFonts w:ascii="Times New Roman" w:hAnsi="Times New Roman" w:cs="Times New Roman"/>
        </w:rPr>
        <w:t>Scientific</w:t>
      </w:r>
      <w:proofErr w:type="spellEnd"/>
      <w:r w:rsidR="00E82096" w:rsidRPr="00E82096">
        <w:rPr>
          <w:rFonts w:ascii="Times New Roman" w:hAnsi="Times New Roman" w:cs="Times New Roman"/>
        </w:rPr>
        <w:t>)</w:t>
      </w:r>
      <w:del w:id="67" w:author="Iris Bachmann" w:date="2022-10-17T11:00:00Z">
        <w:r w:rsidR="00E82096" w:rsidRPr="00E82096" w:rsidDel="00B24AB3">
          <w:rPr>
            <w:rFonts w:ascii="Times New Roman" w:hAnsi="Times New Roman" w:cs="Times New Roman"/>
          </w:rPr>
          <w:br/>
        </w:r>
      </w:del>
      <w:r w:rsidR="00E82096" w:rsidRPr="00E82096">
        <w:rPr>
          <w:rFonts w:ascii="Times New Roman" w:hAnsi="Times New Roman" w:cs="Times New Roman"/>
        </w:rPr>
        <w:t>statt.</w:t>
      </w:r>
      <w:commentRangeEnd w:id="65"/>
      <w:r w:rsidR="00B24AB3">
        <w:rPr>
          <w:rStyle w:val="Kommentarzeichen"/>
        </w:rPr>
        <w:commentReference w:id="65"/>
      </w:r>
    </w:p>
    <w:p w14:paraId="5C3BD0A3" w14:textId="3DEA3D3E" w:rsidR="00E82096" w:rsidRPr="00E82096" w:rsidRDefault="00E82096" w:rsidP="00E82096">
      <w:pPr>
        <w:jc w:val="both"/>
        <w:rPr>
          <w:rFonts w:ascii="Times New Roman" w:hAnsi="Times New Roman" w:cs="Times New Roman"/>
          <w:b/>
        </w:rPr>
      </w:pPr>
      <w:r w:rsidRPr="00B24AB3">
        <w:rPr>
          <w:rFonts w:ascii="Times New Roman" w:hAnsi="Times New Roman" w:cs="Times New Roman"/>
          <w:b/>
          <w:i/>
          <w:iCs/>
          <w:rPrChange w:id="68" w:author="Iris Bachmann" w:date="2022-10-17T11:02:00Z">
            <w:rPr>
              <w:rFonts w:ascii="Times New Roman" w:hAnsi="Times New Roman" w:cs="Times New Roman"/>
              <w:b/>
            </w:rPr>
          </w:rPrChange>
        </w:rPr>
        <w:t>In vitro</w:t>
      </w:r>
      <w:r w:rsidRPr="00E82096">
        <w:rPr>
          <w:rFonts w:ascii="Times New Roman" w:hAnsi="Times New Roman" w:cs="Times New Roman"/>
          <w:b/>
        </w:rPr>
        <w:t xml:space="preserve"> </w:t>
      </w:r>
      <w:proofErr w:type="spellStart"/>
      <w:r w:rsidRPr="00E82096">
        <w:rPr>
          <w:rFonts w:ascii="Times New Roman" w:hAnsi="Times New Roman" w:cs="Times New Roman"/>
          <w:b/>
        </w:rPr>
        <w:t>Transktription</w:t>
      </w:r>
      <w:proofErr w:type="spellEnd"/>
      <w:r w:rsidRPr="00E82096">
        <w:rPr>
          <w:rFonts w:ascii="Times New Roman" w:hAnsi="Times New Roman" w:cs="Times New Roman"/>
          <w:b/>
        </w:rPr>
        <w:t xml:space="preserve"> zur Herstellung von </w:t>
      </w:r>
      <w:ins w:id="69" w:author="Iris Bachmann" w:date="2022-10-17T11:02:00Z">
        <w:r w:rsidR="00B24AB3">
          <w:rPr>
            <w:rFonts w:ascii="Times New Roman" w:hAnsi="Times New Roman" w:cs="Times New Roman"/>
            <w:b/>
          </w:rPr>
          <w:t xml:space="preserve">viralen </w:t>
        </w:r>
      </w:ins>
      <w:proofErr w:type="gramStart"/>
      <w:r w:rsidRPr="00E82096">
        <w:rPr>
          <w:rFonts w:ascii="Times New Roman" w:hAnsi="Times New Roman" w:cs="Times New Roman"/>
          <w:b/>
        </w:rPr>
        <w:t>RNA</w:t>
      </w:r>
      <w:ins w:id="70" w:author="Iris Bachmann" w:date="2022-10-17T11:02:00Z">
        <w:r w:rsidR="00B24AB3">
          <w:rPr>
            <w:rFonts w:ascii="Times New Roman" w:hAnsi="Times New Roman" w:cs="Times New Roman"/>
            <w:b/>
          </w:rPr>
          <w:t xml:space="preserve"> Standard</w:t>
        </w:r>
        <w:commentRangeStart w:id="71"/>
        <w:r w:rsidR="00B24AB3">
          <w:rPr>
            <w:rFonts w:ascii="Times New Roman" w:hAnsi="Times New Roman" w:cs="Times New Roman"/>
            <w:b/>
          </w:rPr>
          <w:t>s</w:t>
        </w:r>
      </w:ins>
      <w:commentRangeEnd w:id="71"/>
      <w:proofErr w:type="gramEnd"/>
      <w:ins w:id="72" w:author="Iris Bachmann" w:date="2022-10-17T11:09:00Z">
        <w:r w:rsidR="00B24AB3">
          <w:rPr>
            <w:rStyle w:val="Kommentarzeichen"/>
          </w:rPr>
          <w:commentReference w:id="71"/>
        </w:r>
      </w:ins>
    </w:p>
    <w:p w14:paraId="4DE33929" w14:textId="62A7EC5D" w:rsidR="00E82096" w:rsidRPr="00E82096" w:rsidRDefault="00E82096" w:rsidP="00E82096">
      <w:pPr>
        <w:jc w:val="both"/>
        <w:rPr>
          <w:rFonts w:ascii="Times New Roman" w:hAnsi="Times New Roman" w:cs="Times New Roman"/>
          <w:b/>
        </w:rPr>
      </w:pPr>
      <w:r w:rsidRPr="00E82096">
        <w:rPr>
          <w:rFonts w:ascii="Times New Roman" w:hAnsi="Times New Roman" w:cs="Times New Roman"/>
        </w:rPr>
        <w:t xml:space="preserve">Die </w:t>
      </w:r>
      <w:ins w:id="73" w:author="Iris Bachmann" w:date="2022-10-17T11:07:00Z">
        <w:r w:rsidR="00B24AB3">
          <w:rPr>
            <w:rFonts w:ascii="Times New Roman" w:hAnsi="Times New Roman" w:cs="Times New Roman"/>
            <w:i/>
            <w:iCs/>
          </w:rPr>
          <w:t>i</w:t>
        </w:r>
      </w:ins>
      <w:del w:id="74" w:author="Iris Bachmann" w:date="2022-10-17T11:07:00Z">
        <w:r w:rsidRPr="00B24AB3" w:rsidDel="00B24AB3">
          <w:rPr>
            <w:rFonts w:ascii="Times New Roman" w:hAnsi="Times New Roman" w:cs="Times New Roman"/>
            <w:i/>
            <w:iCs/>
            <w:rPrChange w:id="75" w:author="Iris Bachmann" w:date="2022-10-17T11:07:00Z">
              <w:rPr>
                <w:rFonts w:ascii="Times New Roman" w:hAnsi="Times New Roman" w:cs="Times New Roman"/>
              </w:rPr>
            </w:rPrChange>
          </w:rPr>
          <w:delText>I</w:delText>
        </w:r>
      </w:del>
      <w:r w:rsidRPr="00B24AB3">
        <w:rPr>
          <w:rFonts w:ascii="Times New Roman" w:hAnsi="Times New Roman" w:cs="Times New Roman"/>
          <w:i/>
          <w:iCs/>
          <w:rPrChange w:id="76" w:author="Iris Bachmann" w:date="2022-10-17T11:07:00Z">
            <w:rPr>
              <w:rFonts w:ascii="Times New Roman" w:hAnsi="Times New Roman" w:cs="Times New Roman"/>
            </w:rPr>
          </w:rPrChange>
        </w:rPr>
        <w:t xml:space="preserve">n </w:t>
      </w:r>
      <w:ins w:id="77" w:author="Iris Bachmann" w:date="2022-10-17T11:07:00Z">
        <w:r w:rsidR="00B24AB3">
          <w:rPr>
            <w:rFonts w:ascii="Times New Roman" w:hAnsi="Times New Roman" w:cs="Times New Roman"/>
            <w:i/>
            <w:iCs/>
          </w:rPr>
          <w:t>v</w:t>
        </w:r>
      </w:ins>
      <w:del w:id="78" w:author="Iris Bachmann" w:date="2022-10-17T11:07:00Z">
        <w:r w:rsidRPr="00B24AB3" w:rsidDel="00B24AB3">
          <w:rPr>
            <w:rFonts w:ascii="Times New Roman" w:hAnsi="Times New Roman" w:cs="Times New Roman"/>
            <w:i/>
            <w:iCs/>
            <w:rPrChange w:id="79" w:author="Iris Bachmann" w:date="2022-10-17T11:07:00Z">
              <w:rPr>
                <w:rFonts w:ascii="Times New Roman" w:hAnsi="Times New Roman" w:cs="Times New Roman"/>
              </w:rPr>
            </w:rPrChange>
          </w:rPr>
          <w:delText>V</w:delText>
        </w:r>
      </w:del>
      <w:r w:rsidRPr="00B24AB3">
        <w:rPr>
          <w:rFonts w:ascii="Times New Roman" w:hAnsi="Times New Roman" w:cs="Times New Roman"/>
          <w:i/>
          <w:iCs/>
          <w:rPrChange w:id="80" w:author="Iris Bachmann" w:date="2022-10-17T11:07:00Z">
            <w:rPr>
              <w:rFonts w:ascii="Times New Roman" w:hAnsi="Times New Roman" w:cs="Times New Roman"/>
            </w:rPr>
          </w:rPrChange>
        </w:rPr>
        <w:t>itro</w:t>
      </w:r>
      <w:r w:rsidRPr="00E82096">
        <w:rPr>
          <w:rFonts w:ascii="Times New Roman" w:hAnsi="Times New Roman" w:cs="Times New Roman"/>
        </w:rPr>
        <w:t xml:space="preserve"> Transkription erfolgte mit dem </w:t>
      </w:r>
      <w:proofErr w:type="spellStart"/>
      <w:r w:rsidRPr="00E82096">
        <w:rPr>
          <w:rFonts w:ascii="Times New Roman" w:hAnsi="Times New Roman" w:cs="Times New Roman"/>
        </w:rPr>
        <w:t>HiScribeTM</w:t>
      </w:r>
      <w:proofErr w:type="spellEnd"/>
      <w:r w:rsidRPr="00E82096">
        <w:rPr>
          <w:rFonts w:ascii="Times New Roman" w:hAnsi="Times New Roman" w:cs="Times New Roman"/>
        </w:rPr>
        <w:t xml:space="preserve"> T7 High </w:t>
      </w:r>
      <w:proofErr w:type="spellStart"/>
      <w:r w:rsidRPr="00E82096">
        <w:rPr>
          <w:rFonts w:ascii="Times New Roman" w:hAnsi="Times New Roman" w:cs="Times New Roman"/>
        </w:rPr>
        <w:t>Yield</w:t>
      </w:r>
      <w:proofErr w:type="spellEnd"/>
      <w:r w:rsidRPr="00E82096">
        <w:rPr>
          <w:rFonts w:ascii="Times New Roman" w:hAnsi="Times New Roman" w:cs="Times New Roman"/>
        </w:rPr>
        <w:t xml:space="preserve"> RNA Synthesis Kit (New England </w:t>
      </w:r>
      <w:proofErr w:type="spellStart"/>
      <w:r w:rsidRPr="00E82096">
        <w:rPr>
          <w:rFonts w:ascii="Times New Roman" w:hAnsi="Times New Roman" w:cs="Times New Roman"/>
        </w:rPr>
        <w:t>BioLabs</w:t>
      </w:r>
      <w:proofErr w:type="spellEnd"/>
      <w:r w:rsidRPr="00E82096">
        <w:rPr>
          <w:rFonts w:ascii="Times New Roman" w:hAnsi="Times New Roman" w:cs="Times New Roman"/>
        </w:rPr>
        <w:t xml:space="preserve">© GmbH) nach Herstellerangaben. Pro Reaktion wurde 1 </w:t>
      </w:r>
      <w:r w:rsidRPr="00E82096">
        <w:rPr>
          <w:rFonts w:ascii="Cambria Math" w:hAnsi="Cambria Math" w:cs="Cambria Math"/>
        </w:rPr>
        <w:t>𝜇𝑔</w:t>
      </w:r>
      <w:r w:rsidRPr="00E82096">
        <w:rPr>
          <w:rFonts w:ascii="Times New Roman" w:hAnsi="Times New Roman" w:cs="Times New Roman"/>
        </w:rPr>
        <w:t xml:space="preserve"> verdaute und </w:t>
      </w:r>
      <w:proofErr w:type="spellStart"/>
      <w:r w:rsidRPr="00E82096">
        <w:rPr>
          <w:rFonts w:ascii="Times New Roman" w:hAnsi="Times New Roman" w:cs="Times New Roman"/>
        </w:rPr>
        <w:t>gereingte</w:t>
      </w:r>
      <w:proofErr w:type="spellEnd"/>
      <w:r w:rsidRPr="00E82096">
        <w:rPr>
          <w:rFonts w:ascii="Times New Roman" w:hAnsi="Times New Roman" w:cs="Times New Roman"/>
        </w:rPr>
        <w:t xml:space="preserve"> DNA aus 2.2.6 eingesetzt. Anschließend wurde die Reaktion für 2 h bei 37 °C </w:t>
      </w:r>
      <w:del w:id="81" w:author="Iris Bachmann" w:date="2022-10-17T11:07:00Z">
        <w:r w:rsidRPr="00E82096" w:rsidDel="00B24AB3">
          <w:rPr>
            <w:rFonts w:ascii="Times New Roman" w:hAnsi="Times New Roman" w:cs="Times New Roman"/>
          </w:rPr>
          <w:delText xml:space="preserve">im peqSTAR Thermocycler (Avantor) </w:delText>
        </w:r>
      </w:del>
      <w:r w:rsidRPr="00E82096">
        <w:rPr>
          <w:rFonts w:ascii="Times New Roman" w:hAnsi="Times New Roman" w:cs="Times New Roman"/>
        </w:rPr>
        <w:t xml:space="preserve">inkubiert. Um die </w:t>
      </w:r>
      <w:del w:id="82" w:author="Iris Bachmann" w:date="2022-10-17T11:08:00Z">
        <w:r w:rsidRPr="00E82096" w:rsidDel="00B24AB3">
          <w:rPr>
            <w:rFonts w:ascii="Times New Roman" w:hAnsi="Times New Roman" w:cs="Times New Roman"/>
          </w:rPr>
          <w:delText>Anfangs-</w:delText>
        </w:r>
      </w:del>
      <w:r w:rsidRPr="00E82096">
        <w:rPr>
          <w:rFonts w:ascii="Times New Roman" w:hAnsi="Times New Roman" w:cs="Times New Roman"/>
        </w:rPr>
        <w:t xml:space="preserve">DNA aus </w:t>
      </w:r>
      <w:del w:id="83" w:author="Iris Bachmann" w:date="2022-10-17T11:08:00Z">
        <w:r w:rsidRPr="00E82096" w:rsidDel="00B24AB3">
          <w:rPr>
            <w:rFonts w:ascii="Times New Roman" w:hAnsi="Times New Roman" w:cs="Times New Roman"/>
          </w:rPr>
          <w:delText xml:space="preserve">der </w:delText>
        </w:r>
      </w:del>
      <w:ins w:id="84" w:author="Iris Bachmann" w:date="2022-10-17T11:08:00Z">
        <w:r w:rsidR="00B24AB3">
          <w:rPr>
            <w:rFonts w:ascii="Times New Roman" w:hAnsi="Times New Roman" w:cs="Times New Roman"/>
          </w:rPr>
          <w:t>der DNA-</w:t>
        </w:r>
      </w:ins>
      <w:r w:rsidRPr="00E82096">
        <w:rPr>
          <w:rFonts w:ascii="Times New Roman" w:hAnsi="Times New Roman" w:cs="Times New Roman"/>
        </w:rPr>
        <w:t xml:space="preserve">RNA-Lösung zu entfernen wurde anschließend </w:t>
      </w:r>
      <w:ins w:id="85" w:author="Iris Bachmann" w:date="2022-10-17T11:08:00Z">
        <w:r w:rsidR="00B24AB3">
          <w:rPr>
            <w:rFonts w:ascii="Times New Roman" w:hAnsi="Times New Roman" w:cs="Times New Roman"/>
          </w:rPr>
          <w:t xml:space="preserve">ein DNAse </w:t>
        </w:r>
        <w:proofErr w:type="gramStart"/>
        <w:r w:rsidR="00B24AB3">
          <w:rPr>
            <w:rFonts w:ascii="Times New Roman" w:hAnsi="Times New Roman" w:cs="Times New Roman"/>
          </w:rPr>
          <w:t>Verdau</w:t>
        </w:r>
        <w:proofErr w:type="gramEnd"/>
        <w:r w:rsidR="00B24AB3">
          <w:rPr>
            <w:rFonts w:ascii="Times New Roman" w:hAnsi="Times New Roman" w:cs="Times New Roman"/>
          </w:rPr>
          <w:t xml:space="preserve"> durchgeführt. </w:t>
        </w:r>
      </w:ins>
      <w:del w:id="86" w:author="Iris Bachmann" w:date="2022-10-17T11:08:00Z">
        <w:r w:rsidRPr="00E82096" w:rsidDel="00B24AB3">
          <w:rPr>
            <w:rFonts w:ascii="Times New Roman" w:hAnsi="Times New Roman" w:cs="Times New Roman"/>
          </w:rPr>
          <w:delText>nach der erfolgten Inkubation die Reaktion mit</w:delText>
        </w:r>
      </w:del>
      <w:ins w:id="87" w:author="Iris Bachmann" w:date="2022-10-17T11:08:00Z">
        <w:r w:rsidR="00B24AB3">
          <w:rPr>
            <w:rFonts w:ascii="Times New Roman" w:hAnsi="Times New Roman" w:cs="Times New Roman"/>
          </w:rPr>
          <w:t>Dazu wurde der Mix mit</w:t>
        </w:r>
      </w:ins>
      <w:r w:rsidRPr="00E82096">
        <w:rPr>
          <w:rFonts w:ascii="Times New Roman" w:hAnsi="Times New Roman" w:cs="Times New Roman"/>
        </w:rPr>
        <w:t xml:space="preserve"> 70 </w:t>
      </w:r>
      <w:r w:rsidRPr="00E82096">
        <w:rPr>
          <w:rFonts w:ascii="Cambria Math" w:hAnsi="Cambria Math" w:cs="Cambria Math"/>
        </w:rPr>
        <w:t>𝜇𝑙</w:t>
      </w:r>
      <w:r w:rsidRPr="00E82096">
        <w:rPr>
          <w:rFonts w:ascii="Times New Roman" w:hAnsi="Times New Roman" w:cs="Times New Roman"/>
        </w:rPr>
        <w:t xml:space="preserve"> </w:t>
      </w:r>
      <w:del w:id="88" w:author="Iris Bachmann" w:date="2022-10-17T11:08:00Z">
        <w:r w:rsidRPr="00E82096" w:rsidDel="00B24AB3">
          <w:rPr>
            <w:rFonts w:ascii="Times New Roman" w:hAnsi="Times New Roman" w:cs="Times New Roman"/>
          </w:rPr>
          <w:delText xml:space="preserve">DEPC </w:delText>
        </w:r>
      </w:del>
      <w:r w:rsidRPr="00E82096">
        <w:rPr>
          <w:rFonts w:ascii="Times New Roman" w:hAnsi="Times New Roman" w:cs="Times New Roman"/>
        </w:rPr>
        <w:t xml:space="preserve">H2O </w:t>
      </w:r>
      <w:del w:id="89" w:author="Iris Bachmann" w:date="2022-10-17T11:08:00Z">
        <w:r w:rsidRPr="00E82096" w:rsidDel="00B24AB3">
          <w:rPr>
            <w:rFonts w:ascii="Times New Roman" w:hAnsi="Times New Roman" w:cs="Times New Roman"/>
          </w:rPr>
          <w:delText>( Thermo Fisher Scientific)</w:delText>
        </w:r>
      </w:del>
      <w:r w:rsidRPr="00E82096">
        <w:rPr>
          <w:rFonts w:ascii="Times New Roman" w:hAnsi="Times New Roman" w:cs="Times New Roman"/>
        </w:rPr>
        <w:t xml:space="preserve"> verdünnt und 10 </w:t>
      </w:r>
      <w:r w:rsidRPr="00E82096">
        <w:rPr>
          <w:rFonts w:ascii="Cambria Math" w:hAnsi="Cambria Math" w:cs="Cambria Math"/>
        </w:rPr>
        <w:t>𝜇𝑙</w:t>
      </w:r>
      <w:r w:rsidRPr="00E82096">
        <w:rPr>
          <w:rFonts w:ascii="Times New Roman" w:hAnsi="Times New Roman" w:cs="Times New Roman"/>
        </w:rPr>
        <w:t xml:space="preserve"> 10x </w:t>
      </w:r>
      <w:proofErr w:type="spellStart"/>
      <w:r w:rsidRPr="00E82096">
        <w:rPr>
          <w:rFonts w:ascii="Times New Roman" w:hAnsi="Times New Roman" w:cs="Times New Roman"/>
        </w:rPr>
        <w:t>DNAse</w:t>
      </w:r>
      <w:proofErr w:type="spellEnd"/>
      <w:r w:rsidRPr="00E82096">
        <w:rPr>
          <w:rFonts w:ascii="Times New Roman" w:hAnsi="Times New Roman" w:cs="Times New Roman"/>
        </w:rPr>
        <w:t>-Puffer (</w:t>
      </w:r>
      <w:commentRangeStart w:id="90"/>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w:t>
      </w:r>
      <w:commentRangeEnd w:id="90"/>
      <w:r w:rsidR="00B24AB3">
        <w:rPr>
          <w:rStyle w:val="Kommentarzeichen"/>
        </w:rPr>
        <w:commentReference w:id="90"/>
      </w:r>
      <w:r w:rsidRPr="00E82096">
        <w:rPr>
          <w:rFonts w:ascii="Times New Roman" w:hAnsi="Times New Roman" w:cs="Times New Roman"/>
        </w:rPr>
        <w:t xml:space="preserve">) dazugegeben. Die neu entstandene Reaktionslösung wurde mit </w:t>
      </w:r>
      <w:commentRangeStart w:id="91"/>
      <w:r w:rsidRPr="00E82096">
        <w:rPr>
          <w:rFonts w:ascii="Times New Roman" w:hAnsi="Times New Roman" w:cs="Times New Roman"/>
        </w:rPr>
        <w:t xml:space="preserve">2 </w:t>
      </w:r>
      <w:r w:rsidRPr="00E82096">
        <w:rPr>
          <w:rFonts w:ascii="Cambria Math" w:hAnsi="Cambria Math" w:cs="Cambria Math"/>
        </w:rPr>
        <w:t>𝜇𝑙</w:t>
      </w:r>
      <w:r w:rsidRPr="00E82096">
        <w:rPr>
          <w:rFonts w:ascii="Times New Roman" w:hAnsi="Times New Roman" w:cs="Times New Roman"/>
        </w:rPr>
        <w:t xml:space="preserve"> DNAse</w:t>
      </w:r>
      <w:r>
        <w:rPr>
          <w:rFonts w:ascii="Times New Roman" w:hAnsi="Times New Roman" w:cs="Times New Roman"/>
        </w:rPr>
        <w:t xml:space="preserve"> </w:t>
      </w:r>
      <w:commentRangeEnd w:id="91"/>
      <w:r w:rsidR="007659BE">
        <w:rPr>
          <w:rStyle w:val="Kommentarzeichen"/>
        </w:rPr>
        <w:commentReference w:id="91"/>
      </w:r>
      <w:r w:rsidRPr="00E82096">
        <w:rPr>
          <w:rFonts w:ascii="Times New Roman" w:hAnsi="Times New Roman" w:cs="Times New Roman"/>
        </w:rPr>
        <w:t xml:space="preserve">Hersteller versetzt und abermals bei 37 °C für 15 </w:t>
      </w:r>
      <w:commentRangeStart w:id="92"/>
      <w:ins w:id="93" w:author="Iris Bachmann" w:date="2022-10-17T11:10:00Z">
        <w:r w:rsidR="007659BE">
          <w:rPr>
            <w:rFonts w:ascii="Times New Roman" w:hAnsi="Times New Roman" w:cs="Times New Roman"/>
          </w:rPr>
          <w:t>M</w:t>
        </w:r>
      </w:ins>
      <w:del w:id="94" w:author="Iris Bachmann" w:date="2022-10-17T11:10:00Z">
        <w:r w:rsidRPr="00E82096" w:rsidDel="007659BE">
          <w:rPr>
            <w:rFonts w:ascii="Times New Roman" w:hAnsi="Times New Roman" w:cs="Times New Roman"/>
          </w:rPr>
          <w:delText>m</w:delText>
        </w:r>
      </w:del>
      <w:r w:rsidRPr="00E82096">
        <w:rPr>
          <w:rFonts w:ascii="Times New Roman" w:hAnsi="Times New Roman" w:cs="Times New Roman"/>
        </w:rPr>
        <w:t>inuten</w:t>
      </w:r>
      <w:commentRangeEnd w:id="92"/>
      <w:r w:rsidR="007659BE">
        <w:rPr>
          <w:rStyle w:val="Kommentarzeichen"/>
        </w:rPr>
        <w:commentReference w:id="92"/>
      </w:r>
      <w:r w:rsidRPr="00E82096">
        <w:rPr>
          <w:rFonts w:ascii="Times New Roman" w:hAnsi="Times New Roman" w:cs="Times New Roman"/>
        </w:rPr>
        <w:t xml:space="preserve"> </w:t>
      </w:r>
      <w:del w:id="95" w:author="Iris Bachmann" w:date="2022-10-17T11:10:00Z">
        <w:r w:rsidRPr="00E82096" w:rsidDel="007659BE">
          <w:rPr>
            <w:rFonts w:ascii="Times New Roman" w:hAnsi="Times New Roman" w:cs="Times New Roman"/>
          </w:rPr>
          <w:delText xml:space="preserve">im peqSTAR Thermocycler (Avantor) </w:delText>
        </w:r>
      </w:del>
      <w:r w:rsidRPr="00E82096">
        <w:rPr>
          <w:rFonts w:ascii="Times New Roman" w:hAnsi="Times New Roman" w:cs="Times New Roman"/>
        </w:rPr>
        <w:t>inkubiert.</w:t>
      </w:r>
    </w:p>
    <w:p w14:paraId="7806272B" w14:textId="77777777" w:rsidR="00E82096" w:rsidRPr="00E82096" w:rsidRDefault="00E82096" w:rsidP="00E82096">
      <w:pPr>
        <w:jc w:val="both"/>
        <w:rPr>
          <w:rFonts w:ascii="Times New Roman" w:hAnsi="Times New Roman" w:cs="Times New Roman"/>
        </w:rPr>
      </w:pPr>
      <w:r w:rsidRPr="00E82096">
        <w:rPr>
          <w:rFonts w:ascii="Times New Roman" w:hAnsi="Times New Roman" w:cs="Times New Roman"/>
          <w:b/>
        </w:rPr>
        <w:t>RNA-Aufreinigung</w:t>
      </w:r>
    </w:p>
    <w:p w14:paraId="36498B93" w14:textId="3FD4CE19" w:rsidR="001C2B06" w:rsidRPr="00E82096" w:rsidRDefault="00E82096" w:rsidP="00E82096">
      <w:pPr>
        <w:jc w:val="both"/>
        <w:rPr>
          <w:rFonts w:ascii="Times New Roman" w:hAnsi="Times New Roman" w:cs="Times New Roman"/>
          <w:b/>
        </w:rPr>
      </w:pPr>
      <w:r w:rsidRPr="00E82096">
        <w:rPr>
          <w:rFonts w:ascii="Times New Roman" w:hAnsi="Times New Roman" w:cs="Times New Roman"/>
        </w:rPr>
        <w:br/>
        <w:t xml:space="preserve">Um </w:t>
      </w:r>
      <w:ins w:id="96" w:author="Iris Bachmann" w:date="2022-10-17T11:12:00Z">
        <w:r w:rsidR="007659BE">
          <w:rPr>
            <w:rFonts w:ascii="Times New Roman" w:hAnsi="Times New Roman" w:cs="Times New Roman"/>
          </w:rPr>
          <w:t xml:space="preserve">sich der </w:t>
        </w:r>
      </w:ins>
      <w:r w:rsidRPr="00E82096">
        <w:rPr>
          <w:rFonts w:ascii="Times New Roman" w:hAnsi="Times New Roman" w:cs="Times New Roman"/>
        </w:rPr>
        <w:t xml:space="preserve">Puffer- und Enzymbestandteile aus </w:t>
      </w:r>
      <w:del w:id="97" w:author="Iris Bachmann" w:date="2022-10-17T11:12:00Z">
        <w:r w:rsidRPr="00E82096" w:rsidDel="007659BE">
          <w:rPr>
            <w:rFonts w:ascii="Times New Roman" w:hAnsi="Times New Roman" w:cs="Times New Roman"/>
          </w:rPr>
          <w:delText xml:space="preserve">der </w:delText>
        </w:r>
      </w:del>
      <w:ins w:id="98" w:author="Iris Bachmann" w:date="2022-10-17T11:12:00Z">
        <w:r w:rsidR="007659BE">
          <w:rPr>
            <w:rFonts w:ascii="Times New Roman" w:hAnsi="Times New Roman" w:cs="Times New Roman"/>
          </w:rPr>
          <w:t>vorherigen Arbeitsschritten zu entledigen</w:t>
        </w:r>
      </w:ins>
      <w:ins w:id="99" w:author="Iris Bachmann" w:date="2022-10-17T11:14:00Z">
        <w:r w:rsidR="007659BE">
          <w:rPr>
            <w:rFonts w:ascii="Times New Roman" w:hAnsi="Times New Roman" w:cs="Times New Roman"/>
          </w:rPr>
          <w:t xml:space="preserve"> und</w:t>
        </w:r>
      </w:ins>
      <w:ins w:id="100" w:author="Iris Bachmann" w:date="2022-10-17T11:12:00Z">
        <w:r w:rsidR="007659BE">
          <w:rPr>
            <w:rFonts w:ascii="Times New Roman" w:hAnsi="Times New Roman" w:cs="Times New Roman"/>
          </w:rPr>
          <w:t xml:space="preserve"> </w:t>
        </w:r>
      </w:ins>
      <w:commentRangeStart w:id="101"/>
      <w:del w:id="102" w:author="Iris Bachmann" w:date="2022-10-17T11:13:00Z">
        <w:r w:rsidRPr="00E82096" w:rsidDel="007659BE">
          <w:rPr>
            <w:rFonts w:ascii="Times New Roman" w:hAnsi="Times New Roman" w:cs="Times New Roman"/>
          </w:rPr>
          <w:delText>fertigen</w:delText>
        </w:r>
        <w:commentRangeEnd w:id="101"/>
        <w:r w:rsidR="007659BE" w:rsidDel="007659BE">
          <w:rPr>
            <w:rStyle w:val="Kommentarzeichen"/>
          </w:rPr>
          <w:commentReference w:id="101"/>
        </w:r>
        <w:r w:rsidRPr="00E82096" w:rsidDel="007659BE">
          <w:rPr>
            <w:rFonts w:ascii="Times New Roman" w:hAnsi="Times New Roman" w:cs="Times New Roman"/>
          </w:rPr>
          <w:delText xml:space="preserve"> </w:delText>
        </w:r>
      </w:del>
      <w:ins w:id="103" w:author="Iris Bachmann" w:date="2022-10-17T11:12:00Z">
        <w:r w:rsidR="007659BE">
          <w:rPr>
            <w:rFonts w:ascii="Times New Roman" w:hAnsi="Times New Roman" w:cs="Times New Roman"/>
          </w:rPr>
          <w:t xml:space="preserve">eine </w:t>
        </w:r>
      </w:ins>
      <w:ins w:id="104" w:author="Iris Bachmann" w:date="2022-10-17T11:13:00Z">
        <w:r w:rsidR="007659BE">
          <w:rPr>
            <w:rFonts w:ascii="Times New Roman" w:hAnsi="Times New Roman" w:cs="Times New Roman"/>
          </w:rPr>
          <w:t xml:space="preserve">reine </w:t>
        </w:r>
      </w:ins>
      <w:r w:rsidRPr="00E82096">
        <w:rPr>
          <w:rFonts w:ascii="Times New Roman" w:hAnsi="Times New Roman" w:cs="Times New Roman"/>
        </w:rPr>
        <w:t xml:space="preserve">RNA-Lösung </w:t>
      </w:r>
      <w:del w:id="105" w:author="Iris Bachmann" w:date="2022-10-17T11:13:00Z">
        <w:r w:rsidRPr="00E82096" w:rsidDel="007659BE">
          <w:rPr>
            <w:rFonts w:ascii="Times New Roman" w:hAnsi="Times New Roman" w:cs="Times New Roman"/>
          </w:rPr>
          <w:delText>aus 2.2.9 zu entfernen</w:delText>
        </w:r>
      </w:del>
      <w:ins w:id="106" w:author="Iris Bachmann" w:date="2022-10-17T11:13:00Z">
        <w:r w:rsidR="007659BE">
          <w:rPr>
            <w:rFonts w:ascii="Times New Roman" w:hAnsi="Times New Roman" w:cs="Times New Roman"/>
          </w:rPr>
          <w:t>zu erhalten</w:t>
        </w:r>
      </w:ins>
      <w:r w:rsidRPr="00E82096">
        <w:rPr>
          <w:rFonts w:ascii="Times New Roman" w:hAnsi="Times New Roman" w:cs="Times New Roman"/>
        </w:rPr>
        <w:t xml:space="preserve">, wurde </w:t>
      </w:r>
      <w:del w:id="107" w:author="Iris Bachmann" w:date="2022-10-17T11:13:00Z">
        <w:r w:rsidRPr="00E82096" w:rsidDel="007659BE">
          <w:rPr>
            <w:rFonts w:ascii="Times New Roman" w:hAnsi="Times New Roman" w:cs="Times New Roman"/>
          </w:rPr>
          <w:delText>der in vitro Transkriptionsansatz mit dem</w:delText>
        </w:r>
      </w:del>
      <w:ins w:id="108" w:author="Iris Bachmann" w:date="2022-10-17T11:13:00Z">
        <w:r w:rsidR="007659BE">
          <w:rPr>
            <w:rFonts w:ascii="Times New Roman" w:hAnsi="Times New Roman" w:cs="Times New Roman"/>
          </w:rPr>
          <w:t>das</w:t>
        </w:r>
      </w:ins>
      <w:r w:rsidRPr="00E82096">
        <w:rPr>
          <w:rFonts w:ascii="Times New Roman" w:hAnsi="Times New Roman" w:cs="Times New Roman"/>
        </w:rPr>
        <w:t xml:space="preserve"> </w:t>
      </w:r>
      <w:proofErr w:type="spellStart"/>
      <w:r w:rsidRPr="00E82096">
        <w:rPr>
          <w:rFonts w:ascii="Times New Roman" w:hAnsi="Times New Roman" w:cs="Times New Roman"/>
        </w:rPr>
        <w:t>EchoCLEAN</w:t>
      </w:r>
      <w:proofErr w:type="spellEnd"/>
      <w:r w:rsidRPr="00E82096">
        <w:rPr>
          <w:rFonts w:ascii="Times New Roman" w:hAnsi="Times New Roman" w:cs="Times New Roman"/>
        </w:rPr>
        <w:t xml:space="preserve"> RNA </w:t>
      </w:r>
      <w:proofErr w:type="spellStart"/>
      <w:r w:rsidRPr="00E82096">
        <w:rPr>
          <w:rFonts w:ascii="Times New Roman" w:hAnsi="Times New Roman" w:cs="Times New Roman"/>
        </w:rPr>
        <w:t>CleanUp</w:t>
      </w:r>
      <w:proofErr w:type="spellEnd"/>
      <w:r w:rsidRPr="00E82096">
        <w:rPr>
          <w:rFonts w:ascii="Times New Roman" w:hAnsi="Times New Roman" w:cs="Times New Roman"/>
        </w:rPr>
        <w:t xml:space="preserve"> Kit (</w:t>
      </w:r>
      <w:proofErr w:type="spellStart"/>
      <w:r w:rsidRPr="00E82096">
        <w:rPr>
          <w:rFonts w:ascii="Times New Roman" w:hAnsi="Times New Roman" w:cs="Times New Roman"/>
        </w:rPr>
        <w:t>BioEcho</w:t>
      </w:r>
      <w:proofErr w:type="spellEnd"/>
      <w:r w:rsidRPr="00E82096">
        <w:rPr>
          <w:rFonts w:ascii="Times New Roman" w:hAnsi="Times New Roman" w:cs="Times New Roman"/>
        </w:rPr>
        <w:t xml:space="preserve"> Life Sciences GmbH) nach Herstellerangaben </w:t>
      </w:r>
      <w:ins w:id="109" w:author="Iris Bachmann" w:date="2022-10-17T11:13:00Z">
        <w:r w:rsidR="007659BE">
          <w:rPr>
            <w:rFonts w:ascii="Times New Roman" w:hAnsi="Times New Roman" w:cs="Times New Roman"/>
          </w:rPr>
          <w:t xml:space="preserve">verwendet </w:t>
        </w:r>
      </w:ins>
      <w:del w:id="110" w:author="Iris Bachmann" w:date="2022-10-17T11:13:00Z">
        <w:r w:rsidRPr="00E82096" w:rsidDel="007659BE">
          <w:rPr>
            <w:rFonts w:ascii="Times New Roman" w:hAnsi="Times New Roman" w:cs="Times New Roman"/>
          </w:rPr>
          <w:delText xml:space="preserve">durchgeführt. </w:delText>
        </w:r>
      </w:del>
      <w:ins w:id="111" w:author="Iris Bachmann" w:date="2022-10-17T11:13:00Z">
        <w:r w:rsidR="007659BE">
          <w:rPr>
            <w:rFonts w:ascii="Times New Roman" w:hAnsi="Times New Roman" w:cs="Times New Roman"/>
          </w:rPr>
          <w:t>.</w:t>
        </w:r>
      </w:ins>
      <w:r w:rsidRPr="00E82096">
        <w:rPr>
          <w:rFonts w:ascii="Times New Roman" w:hAnsi="Times New Roman" w:cs="Times New Roman"/>
        </w:rPr>
        <w:t>Das Prinzip der RNA-</w:t>
      </w:r>
      <w:proofErr w:type="spellStart"/>
      <w:r w:rsidRPr="00E82096">
        <w:rPr>
          <w:rFonts w:ascii="Times New Roman" w:hAnsi="Times New Roman" w:cs="Times New Roman"/>
        </w:rPr>
        <w:t>Aufreinigungsmethode</w:t>
      </w:r>
      <w:proofErr w:type="spellEnd"/>
      <w:r w:rsidRPr="00E82096">
        <w:rPr>
          <w:rFonts w:ascii="Times New Roman" w:hAnsi="Times New Roman" w:cs="Times New Roman"/>
        </w:rPr>
        <w:t xml:space="preserve"> von </w:t>
      </w:r>
      <w:proofErr w:type="spellStart"/>
      <w:r w:rsidRPr="00E82096">
        <w:rPr>
          <w:rFonts w:ascii="Times New Roman" w:hAnsi="Times New Roman" w:cs="Times New Roman"/>
        </w:rPr>
        <w:t>BioEcho</w:t>
      </w:r>
      <w:proofErr w:type="spellEnd"/>
      <w:r w:rsidRPr="00E82096">
        <w:rPr>
          <w:rFonts w:ascii="Times New Roman" w:hAnsi="Times New Roman" w:cs="Times New Roman"/>
        </w:rPr>
        <w:t xml:space="preserve"> basiert dabei auf einer Matrix, welche durchlässig für Nukleinsäuren ist, jedoch andere Verunreinigungen bindet (</w:t>
      </w:r>
      <w:proofErr w:type="spellStart"/>
      <w:r w:rsidRPr="00E82096">
        <w:rPr>
          <w:rFonts w:ascii="Times New Roman" w:hAnsi="Times New Roman" w:cs="Times New Roman"/>
        </w:rPr>
        <w:t>BioEcho</w:t>
      </w:r>
      <w:proofErr w:type="spellEnd"/>
      <w:r w:rsidRPr="00E82096">
        <w:rPr>
          <w:rFonts w:ascii="Times New Roman" w:hAnsi="Times New Roman" w:cs="Times New Roman"/>
        </w:rPr>
        <w:t xml:space="preserve"> 2022).</w:t>
      </w:r>
      <w:r>
        <w:rPr>
          <w:rFonts w:ascii="Times New Roman" w:hAnsi="Times New Roman" w:cs="Times New Roman"/>
        </w:rPr>
        <w:t xml:space="preserve"> </w:t>
      </w:r>
      <w:commentRangeStart w:id="112"/>
      <w:del w:id="113" w:author="Iris Bachmann" w:date="2022-10-17T11:14:00Z">
        <w:r w:rsidRPr="00E82096" w:rsidDel="007659BE">
          <w:rPr>
            <w:rFonts w:ascii="Times New Roman" w:hAnsi="Times New Roman" w:cs="Times New Roman"/>
          </w:rPr>
          <w:delText>D</w:delText>
        </w:r>
      </w:del>
      <w:commentRangeEnd w:id="112"/>
      <w:r w:rsidR="007659BE">
        <w:rPr>
          <w:rStyle w:val="Kommentarzeichen"/>
        </w:rPr>
        <w:commentReference w:id="112"/>
      </w:r>
      <w:del w:id="114" w:author="Iris Bachmann" w:date="2022-10-17T11:14:00Z">
        <w:r w:rsidRPr="00E82096" w:rsidDel="007659BE">
          <w:rPr>
            <w:rFonts w:ascii="Times New Roman" w:hAnsi="Times New Roman" w:cs="Times New Roman"/>
          </w:rPr>
          <w:delText>ie RNA-Konzentration des entstandenen Eluats am Ende der Aufreinigung wurde mithilfe des NanoDrop 8000 Fluorospectrometer (Thermo Fisher Scientific) abgeschätzt.</w:delText>
        </w:r>
      </w:del>
    </w:p>
    <w:p w14:paraId="620AE2DA" w14:textId="77777777" w:rsidR="00E82096" w:rsidRPr="00E82096" w:rsidRDefault="00E82096" w:rsidP="00E82096">
      <w:pPr>
        <w:jc w:val="both"/>
        <w:rPr>
          <w:rFonts w:ascii="Times New Roman" w:hAnsi="Times New Roman" w:cs="Times New Roman"/>
        </w:rPr>
      </w:pPr>
      <w:proofErr w:type="spellStart"/>
      <w:r w:rsidRPr="00E82096">
        <w:rPr>
          <w:rFonts w:ascii="Times New Roman" w:hAnsi="Times New Roman" w:cs="Times New Roman"/>
          <w:b/>
        </w:rPr>
        <w:t>Ribogreen</w:t>
      </w:r>
      <w:proofErr w:type="spellEnd"/>
      <w:r w:rsidRPr="00E82096">
        <w:rPr>
          <w:rFonts w:ascii="Times New Roman" w:hAnsi="Times New Roman" w:cs="Times New Roman"/>
          <w:b/>
        </w:rPr>
        <w:t xml:space="preserve"> Assay zur </w:t>
      </w:r>
      <w:proofErr w:type="spellStart"/>
      <w:r w:rsidRPr="00E82096">
        <w:rPr>
          <w:rFonts w:ascii="Times New Roman" w:hAnsi="Times New Roman" w:cs="Times New Roman"/>
          <w:b/>
        </w:rPr>
        <w:t>quantifizierung</w:t>
      </w:r>
      <w:proofErr w:type="spellEnd"/>
      <w:r w:rsidRPr="00E82096">
        <w:rPr>
          <w:rFonts w:ascii="Times New Roman" w:hAnsi="Times New Roman" w:cs="Times New Roman"/>
          <w:b/>
        </w:rPr>
        <w:t xml:space="preserve"> von RNA</w:t>
      </w:r>
    </w:p>
    <w:p w14:paraId="44F23748" w14:textId="53C20F27" w:rsidR="001C2B06" w:rsidRPr="00E82096" w:rsidRDefault="00E82096" w:rsidP="00E82096">
      <w:pPr>
        <w:jc w:val="both"/>
        <w:rPr>
          <w:rFonts w:ascii="Times New Roman" w:hAnsi="Times New Roman" w:cs="Times New Roman"/>
          <w:b/>
        </w:rPr>
      </w:pPr>
      <w:r w:rsidRPr="00E82096">
        <w:rPr>
          <w:rFonts w:ascii="Times New Roman" w:hAnsi="Times New Roman" w:cs="Times New Roman"/>
        </w:rPr>
        <w:t>Zur präzisen RNA-Konzentrationsbestimmung wurde das Quant-</w:t>
      </w:r>
      <w:proofErr w:type="spellStart"/>
      <w:r w:rsidRPr="00E82096">
        <w:rPr>
          <w:rFonts w:ascii="Times New Roman" w:hAnsi="Times New Roman" w:cs="Times New Roman"/>
        </w:rPr>
        <w:t>iT</w:t>
      </w:r>
      <w:proofErr w:type="spellEnd"/>
      <w:r w:rsidRPr="00E82096">
        <w:rPr>
          <w:rFonts w:ascii="Times New Roman" w:hAnsi="Times New Roman" w:cs="Times New Roman"/>
        </w:rPr>
        <w:t xml:space="preserve"> </w:t>
      </w:r>
      <w:proofErr w:type="spellStart"/>
      <w:r w:rsidRPr="00E82096">
        <w:rPr>
          <w:rFonts w:ascii="Times New Roman" w:hAnsi="Times New Roman" w:cs="Times New Roman"/>
        </w:rPr>
        <w:t>RiboGreen</w:t>
      </w:r>
      <w:proofErr w:type="spellEnd"/>
      <w:r w:rsidRPr="00E82096">
        <w:rPr>
          <w:rFonts w:ascii="Times New Roman" w:hAnsi="Times New Roman" w:cs="Times New Roman"/>
        </w:rPr>
        <w:t xml:space="preserve"> RNA-Kit (</w:t>
      </w:r>
      <w:proofErr w:type="spellStart"/>
      <w:r w:rsidRPr="00E82096">
        <w:rPr>
          <w:rFonts w:ascii="Times New Roman" w:hAnsi="Times New Roman" w:cs="Times New Roman"/>
        </w:rPr>
        <w:t>Thermo</w:t>
      </w:r>
      <w:proofErr w:type="spellEnd"/>
      <w:r w:rsidRPr="00E82096">
        <w:rPr>
          <w:rFonts w:ascii="Times New Roman" w:hAnsi="Times New Roman" w:cs="Times New Roman"/>
        </w:rPr>
        <w:t xml:space="preserve"> Fisher Scientific) verwendet. Das Prinzip des </w:t>
      </w:r>
      <w:del w:id="115" w:author="Iris Bachmann" w:date="2022-10-17T11:16:00Z">
        <w:r w:rsidRPr="00E82096" w:rsidDel="007659BE">
          <w:rPr>
            <w:rFonts w:ascii="Times New Roman" w:hAnsi="Times New Roman" w:cs="Times New Roman"/>
          </w:rPr>
          <w:delText xml:space="preserve">Ribogreen </w:delText>
        </w:r>
      </w:del>
      <w:r w:rsidRPr="00E82096">
        <w:rPr>
          <w:rFonts w:ascii="Times New Roman" w:hAnsi="Times New Roman" w:cs="Times New Roman"/>
        </w:rPr>
        <w:t>Kits basiert dabei auf der Bindung eines gleichnamigen Fluoresz</w:t>
      </w:r>
      <w:ins w:id="116" w:author="Iris Bachmann" w:date="2022-10-17T11:15:00Z">
        <w:r w:rsidR="007659BE">
          <w:rPr>
            <w:rFonts w:ascii="Times New Roman" w:hAnsi="Times New Roman" w:cs="Times New Roman"/>
          </w:rPr>
          <w:t>e</w:t>
        </w:r>
      </w:ins>
      <w:r w:rsidRPr="00E82096">
        <w:rPr>
          <w:rFonts w:ascii="Times New Roman" w:hAnsi="Times New Roman" w:cs="Times New Roman"/>
        </w:rPr>
        <w:t xml:space="preserve">nzfarbstoffes an die RNA. Durch die Bindung erhöht sich die Fluoreszenz des Farbstoffes um das 1000-Fache wodurch eine sensitive Detektion von bis zu 1 </w:t>
      </w:r>
      <w:r w:rsidRPr="00E82096">
        <w:rPr>
          <w:rFonts w:ascii="Cambria Math" w:hAnsi="Cambria Math" w:cs="Cambria Math"/>
        </w:rPr>
        <w:t>𝑛𝑔</w:t>
      </w:r>
      <w:r w:rsidRPr="00E82096">
        <w:rPr>
          <w:rFonts w:ascii="Times New Roman" w:hAnsi="Times New Roman" w:cs="Times New Roman"/>
        </w:rPr>
        <w:t>/</w:t>
      </w:r>
      <w:r w:rsidRPr="00E82096">
        <w:rPr>
          <w:rFonts w:ascii="Cambria Math" w:hAnsi="Cambria Math" w:cs="Cambria Math"/>
        </w:rPr>
        <w:t>𝑚𝑙</w:t>
      </w:r>
      <w:r w:rsidRPr="00E82096">
        <w:rPr>
          <w:rFonts w:ascii="Times New Roman" w:hAnsi="Times New Roman" w:cs="Times New Roman"/>
        </w:rPr>
        <w:t xml:space="preserve"> RNA mö</w:t>
      </w:r>
      <w:ins w:id="117" w:author="Iris Bachmann" w:date="2022-10-17T11:16:00Z">
        <w:r w:rsidR="007659BE">
          <w:rPr>
            <w:rFonts w:ascii="Times New Roman" w:hAnsi="Times New Roman" w:cs="Times New Roman"/>
          </w:rPr>
          <w:t>g</w:t>
        </w:r>
      </w:ins>
      <w:r w:rsidRPr="00E82096">
        <w:rPr>
          <w:rFonts w:ascii="Times New Roman" w:hAnsi="Times New Roman" w:cs="Times New Roman"/>
        </w:rPr>
        <w:t xml:space="preserve">lich wird (Jones et al. 1998). Vor </w:t>
      </w:r>
      <w:del w:id="118" w:author="Iris Bachmann" w:date="2022-10-17T11:16:00Z">
        <w:r w:rsidRPr="00E82096" w:rsidDel="007659BE">
          <w:rPr>
            <w:rFonts w:ascii="Times New Roman" w:hAnsi="Times New Roman" w:cs="Times New Roman"/>
          </w:rPr>
          <w:delText xml:space="preserve">jeder </w:delText>
        </w:r>
      </w:del>
      <w:ins w:id="119" w:author="Iris Bachmann" w:date="2022-10-17T11:16:00Z">
        <w:r w:rsidR="007659BE">
          <w:rPr>
            <w:rFonts w:ascii="Times New Roman" w:hAnsi="Times New Roman" w:cs="Times New Roman"/>
          </w:rPr>
          <w:t>d</w:t>
        </w:r>
        <w:r w:rsidR="007659BE" w:rsidRPr="00E82096">
          <w:rPr>
            <w:rFonts w:ascii="Times New Roman" w:hAnsi="Times New Roman" w:cs="Times New Roman"/>
          </w:rPr>
          <w:t xml:space="preserve">er </w:t>
        </w:r>
      </w:ins>
      <w:r w:rsidRPr="00E82096">
        <w:rPr>
          <w:rFonts w:ascii="Times New Roman" w:hAnsi="Times New Roman" w:cs="Times New Roman"/>
        </w:rPr>
        <w:t xml:space="preserve">RNA-Konzentrationsbestimmung </w:t>
      </w:r>
      <w:del w:id="120" w:author="Iris Bachmann" w:date="2022-10-17T11:17:00Z">
        <w:r w:rsidRPr="00E82096" w:rsidDel="007659BE">
          <w:rPr>
            <w:rFonts w:ascii="Times New Roman" w:hAnsi="Times New Roman" w:cs="Times New Roman"/>
          </w:rPr>
          <w:delText xml:space="preserve">wurde </w:delText>
        </w:r>
      </w:del>
      <w:ins w:id="121" w:author="Iris Bachmann" w:date="2022-10-17T11:17:00Z">
        <w:r w:rsidR="007659BE">
          <w:rPr>
            <w:rFonts w:ascii="Times New Roman" w:hAnsi="Times New Roman" w:cs="Times New Roman"/>
          </w:rPr>
          <w:t>wird</w:t>
        </w:r>
        <w:r w:rsidR="007659BE" w:rsidRPr="00E82096">
          <w:rPr>
            <w:rFonts w:ascii="Times New Roman" w:hAnsi="Times New Roman" w:cs="Times New Roman"/>
          </w:rPr>
          <w:t xml:space="preserve"> </w:t>
        </w:r>
      </w:ins>
      <w:r w:rsidRPr="00E82096">
        <w:rPr>
          <w:rFonts w:ascii="Times New Roman" w:hAnsi="Times New Roman" w:cs="Times New Roman"/>
        </w:rPr>
        <w:t xml:space="preserve">eine Kalibriergerade im “High-Range” Bereich mit dem im Kit enthaltenen </w:t>
      </w:r>
      <w:commentRangeStart w:id="122"/>
      <w:r w:rsidRPr="00E82096">
        <w:rPr>
          <w:rFonts w:ascii="Times New Roman" w:hAnsi="Times New Roman" w:cs="Times New Roman"/>
        </w:rPr>
        <w:t>RNA-Standards</w:t>
      </w:r>
      <w:commentRangeEnd w:id="122"/>
      <w:r w:rsidR="007659BE">
        <w:rPr>
          <w:rStyle w:val="Kommentarzeichen"/>
        </w:rPr>
        <w:commentReference w:id="122"/>
      </w:r>
      <w:r w:rsidRPr="00E82096">
        <w:rPr>
          <w:rFonts w:ascii="Times New Roman" w:hAnsi="Times New Roman" w:cs="Times New Roman"/>
        </w:rPr>
        <w:t xml:space="preserve"> nach Herstellerangaben hergestellt. Jede Messlösung der Kalibriergerade sowie </w:t>
      </w:r>
      <w:commentRangeStart w:id="123"/>
      <w:r w:rsidRPr="00E82096">
        <w:rPr>
          <w:rFonts w:ascii="Times New Roman" w:hAnsi="Times New Roman" w:cs="Times New Roman"/>
        </w:rPr>
        <w:t>zu bestimmende RNA</w:t>
      </w:r>
      <w:commentRangeEnd w:id="123"/>
      <w:r w:rsidR="007E4E6B">
        <w:rPr>
          <w:rStyle w:val="Kommentarzeichen"/>
        </w:rPr>
        <w:commentReference w:id="123"/>
      </w:r>
      <w:r w:rsidRPr="00E82096">
        <w:rPr>
          <w:rFonts w:ascii="Times New Roman" w:hAnsi="Times New Roman" w:cs="Times New Roman"/>
        </w:rPr>
        <w:t>-</w:t>
      </w:r>
      <w:r w:rsidRPr="00E82096">
        <w:rPr>
          <w:rFonts w:ascii="Times New Roman" w:hAnsi="Times New Roman" w:cs="Times New Roman"/>
        </w:rPr>
        <w:lastRenderedPageBreak/>
        <w:t>Lösung wurde 1:1 mit einer Farblösung (</w:t>
      </w:r>
      <w:proofErr w:type="spellStart"/>
      <w:del w:id="124" w:author="Iris Bachmann" w:date="2022-10-17T11:17:00Z">
        <w:r w:rsidRPr="00E82096" w:rsidDel="007659BE">
          <w:rPr>
            <w:rFonts w:ascii="Times New Roman" w:hAnsi="Times New Roman" w:cs="Times New Roman"/>
          </w:rPr>
          <w:delText xml:space="preserve">Ribogreen </w:delText>
        </w:r>
      </w:del>
      <w:ins w:id="125" w:author="Iris Bachmann" w:date="2022-10-17T11:17:00Z">
        <w:r w:rsidR="007659BE" w:rsidRPr="00E82096">
          <w:rPr>
            <w:rFonts w:ascii="Times New Roman" w:hAnsi="Times New Roman" w:cs="Times New Roman"/>
          </w:rPr>
          <w:t>Ribo</w:t>
        </w:r>
        <w:r w:rsidR="007659BE">
          <w:rPr>
            <w:rFonts w:ascii="Times New Roman" w:hAnsi="Times New Roman" w:cs="Times New Roman"/>
          </w:rPr>
          <w:t>G</w:t>
        </w:r>
        <w:r w:rsidR="007659BE" w:rsidRPr="00E82096">
          <w:rPr>
            <w:rFonts w:ascii="Times New Roman" w:hAnsi="Times New Roman" w:cs="Times New Roman"/>
          </w:rPr>
          <w:t>reen</w:t>
        </w:r>
        <w:proofErr w:type="spellEnd"/>
        <w:r w:rsidR="007659BE" w:rsidRPr="00E82096">
          <w:rPr>
            <w:rFonts w:ascii="Times New Roman" w:hAnsi="Times New Roman" w:cs="Times New Roman"/>
          </w:rPr>
          <w:t xml:space="preserve"> </w:t>
        </w:r>
      </w:ins>
      <w:r w:rsidRPr="00E82096">
        <w:rPr>
          <w:rFonts w:ascii="Times New Roman" w:hAnsi="Times New Roman" w:cs="Times New Roman"/>
        </w:rPr>
        <w:t xml:space="preserve">1:200 mit </w:t>
      </w:r>
      <w:del w:id="126" w:author="Iris Bachmann" w:date="2022-10-17T11:17:00Z">
        <w:r w:rsidRPr="00E82096" w:rsidDel="007659BE">
          <w:rPr>
            <w:rFonts w:ascii="Times New Roman" w:hAnsi="Times New Roman" w:cs="Times New Roman"/>
          </w:rPr>
          <w:delText xml:space="preserve">1x </w:delText>
        </w:r>
      </w:del>
      <w:commentRangeStart w:id="127"/>
      <w:ins w:id="128" w:author="Iris Bachmann" w:date="2022-10-17T11:17:00Z">
        <w:r w:rsidR="007659BE" w:rsidRPr="00E82096">
          <w:rPr>
            <w:rFonts w:ascii="Times New Roman" w:hAnsi="Times New Roman" w:cs="Times New Roman"/>
          </w:rPr>
          <w:t>1</w:t>
        </w:r>
        <w:r w:rsidR="007659BE">
          <w:rPr>
            <w:rFonts w:ascii="Times New Roman" w:hAnsi="Times New Roman" w:cs="Times New Roman"/>
          </w:rPr>
          <w:t>X</w:t>
        </w:r>
      </w:ins>
      <w:commentRangeEnd w:id="127"/>
      <w:ins w:id="129" w:author="Iris Bachmann" w:date="2022-10-17T11:18:00Z">
        <w:r w:rsidR="007659BE">
          <w:rPr>
            <w:rStyle w:val="Kommentarzeichen"/>
          </w:rPr>
          <w:commentReference w:id="127"/>
        </w:r>
      </w:ins>
      <w:ins w:id="130" w:author="Iris Bachmann" w:date="2022-10-17T11:17:00Z">
        <w:r w:rsidR="007659BE" w:rsidRPr="00E82096">
          <w:rPr>
            <w:rFonts w:ascii="Times New Roman" w:hAnsi="Times New Roman" w:cs="Times New Roman"/>
          </w:rPr>
          <w:t xml:space="preserve"> </w:t>
        </w:r>
      </w:ins>
      <w:r w:rsidRPr="00E82096">
        <w:rPr>
          <w:rFonts w:ascii="Times New Roman" w:hAnsi="Times New Roman" w:cs="Times New Roman"/>
        </w:rPr>
        <w:t xml:space="preserve">TE-Puffer verdünnt) gemischt. Diese </w:t>
      </w:r>
      <w:del w:id="131" w:author="Iris Bachmann" w:date="2022-10-17T11:19:00Z">
        <w:r w:rsidRPr="00E82096" w:rsidDel="007659BE">
          <w:rPr>
            <w:rFonts w:ascii="Times New Roman" w:hAnsi="Times New Roman" w:cs="Times New Roman"/>
          </w:rPr>
          <w:delText>wurde kurz gevortext</w:delText>
        </w:r>
      </w:del>
      <w:ins w:id="132" w:author="Iris Bachmann" w:date="2022-10-17T11:19:00Z">
        <w:r w:rsidR="007659BE">
          <w:rPr>
            <w:rFonts w:ascii="Times New Roman" w:hAnsi="Times New Roman" w:cs="Times New Roman"/>
          </w:rPr>
          <w:t>homogenisiert</w:t>
        </w:r>
      </w:ins>
      <w:r w:rsidRPr="00E82096">
        <w:rPr>
          <w:rFonts w:ascii="Times New Roman" w:hAnsi="Times New Roman" w:cs="Times New Roman"/>
        </w:rPr>
        <w:t xml:space="preserve">, für 2 min auf Eis im Dunklen gelagert und anschließend abermals </w:t>
      </w:r>
      <w:del w:id="133" w:author="Iris Bachmann" w:date="2022-10-17T11:19:00Z">
        <w:r w:rsidRPr="00E82096" w:rsidDel="007659BE">
          <w:rPr>
            <w:rFonts w:ascii="Times New Roman" w:hAnsi="Times New Roman" w:cs="Times New Roman"/>
          </w:rPr>
          <w:delText>gevortext</w:delText>
        </w:r>
      </w:del>
      <w:commentRangeStart w:id="134"/>
      <w:ins w:id="135" w:author="Iris Bachmann" w:date="2022-10-17T11:19:00Z">
        <w:r w:rsidR="007659BE">
          <w:rPr>
            <w:rFonts w:ascii="Times New Roman" w:hAnsi="Times New Roman" w:cs="Times New Roman"/>
          </w:rPr>
          <w:t>gemischt</w:t>
        </w:r>
        <w:commentRangeEnd w:id="134"/>
        <w:r w:rsidR="007659BE">
          <w:rPr>
            <w:rStyle w:val="Kommentarzeichen"/>
          </w:rPr>
          <w:commentReference w:id="134"/>
        </w:r>
      </w:ins>
      <w:r w:rsidRPr="00E82096">
        <w:rPr>
          <w:rFonts w:ascii="Times New Roman" w:hAnsi="Times New Roman" w:cs="Times New Roman"/>
        </w:rPr>
        <w:t xml:space="preserve">. Die anschließende Fluoreszenzmessung erfolgte im </w:t>
      </w:r>
      <w:proofErr w:type="spellStart"/>
      <w:r w:rsidRPr="00E82096">
        <w:rPr>
          <w:rFonts w:ascii="Times New Roman" w:hAnsi="Times New Roman" w:cs="Times New Roman"/>
        </w:rPr>
        <w:t>Nanodrop</w:t>
      </w:r>
      <w:proofErr w:type="spellEnd"/>
      <w:r w:rsidRPr="00E82096">
        <w:rPr>
          <w:rFonts w:ascii="Times New Roman" w:hAnsi="Times New Roman" w:cs="Times New Roman"/>
        </w:rPr>
        <w:t xml:space="preserve"> 3300 bei 234 nm.</w:t>
      </w:r>
    </w:p>
    <w:p w14:paraId="72397483" w14:textId="77777777" w:rsidR="001C2B06" w:rsidRPr="00E82096" w:rsidRDefault="001C2B06" w:rsidP="00C6439A">
      <w:pPr>
        <w:jc w:val="both"/>
        <w:rPr>
          <w:rFonts w:ascii="Times New Roman" w:hAnsi="Times New Roman" w:cs="Times New Roman"/>
          <w:b/>
        </w:rPr>
      </w:pPr>
    </w:p>
    <w:p w14:paraId="19AD1174" w14:textId="71CB4BD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Nukleinsäure Amplifikation</w:t>
      </w:r>
    </w:p>
    <w:p w14:paraId="0958719B" w14:textId="0E179BB1" w:rsidR="00B07CA7" w:rsidRPr="00C6439A" w:rsidRDefault="007E4E6B" w:rsidP="00C6439A">
      <w:pPr>
        <w:jc w:val="both"/>
        <w:rPr>
          <w:rFonts w:ascii="Times New Roman" w:hAnsi="Times New Roman" w:cs="Times New Roman"/>
          <w:b/>
        </w:rPr>
      </w:pPr>
      <w:ins w:id="136" w:author="Iris Bachmann" w:date="2022-10-17T11:23:00Z">
        <w:r>
          <w:rPr>
            <w:rFonts w:ascii="Times New Roman" w:hAnsi="Times New Roman" w:cs="Times New Roman"/>
            <w:b/>
          </w:rPr>
          <w:t xml:space="preserve">Real-time </w:t>
        </w:r>
      </w:ins>
      <w:r w:rsidR="00B07CA7" w:rsidRPr="00C6439A">
        <w:rPr>
          <w:rFonts w:ascii="Times New Roman" w:hAnsi="Times New Roman" w:cs="Times New Roman"/>
          <w:b/>
        </w:rPr>
        <w:t>Polymerase Kettenreaktio</w:t>
      </w:r>
      <w:commentRangeStart w:id="137"/>
      <w:r w:rsidR="00B07CA7" w:rsidRPr="00C6439A">
        <w:rPr>
          <w:rFonts w:ascii="Times New Roman" w:hAnsi="Times New Roman" w:cs="Times New Roman"/>
          <w:b/>
        </w:rPr>
        <w:t>n</w:t>
      </w:r>
      <w:commentRangeEnd w:id="137"/>
      <w:r>
        <w:rPr>
          <w:rStyle w:val="Kommentarzeichen"/>
        </w:rPr>
        <w:commentReference w:id="137"/>
      </w:r>
    </w:p>
    <w:p w14:paraId="70E2E14E" w14:textId="3343AB90" w:rsidR="00B07CA7" w:rsidRPr="00C6439A" w:rsidDel="007E4E6B" w:rsidRDefault="00B07CA7" w:rsidP="00C6439A">
      <w:pPr>
        <w:jc w:val="both"/>
        <w:rPr>
          <w:del w:id="138" w:author="Iris Bachmann" w:date="2022-10-17T11:23:00Z"/>
          <w:rFonts w:ascii="Times New Roman" w:hAnsi="Times New Roman" w:cs="Times New Roman"/>
          <w:b/>
        </w:rPr>
      </w:pPr>
      <w:del w:id="139" w:author="Iris Bachmann" w:date="2022-10-17T11:23:00Z">
        <w:r w:rsidRPr="00C6439A" w:rsidDel="007E4E6B">
          <w:rPr>
            <w:rFonts w:ascii="Times New Roman" w:hAnsi="Times New Roman" w:cs="Times New Roman"/>
            <w:b/>
          </w:rPr>
          <w:delText>Influenza B PCR</w:delText>
        </w:r>
      </w:del>
    </w:p>
    <w:p w14:paraId="658AE773" w14:textId="0686AEB0" w:rsidR="007E4E6B" w:rsidRDefault="001C2B06" w:rsidP="00C6439A">
      <w:pPr>
        <w:jc w:val="both"/>
        <w:rPr>
          <w:ins w:id="140" w:author="Iris Bachmann" w:date="2022-10-17T11:30:00Z"/>
          <w:rFonts w:ascii="Times New Roman" w:hAnsi="Times New Roman" w:cs="Times New Roman"/>
        </w:rPr>
      </w:pPr>
      <w:commentRangeStart w:id="141"/>
      <w:r w:rsidRPr="00C6439A">
        <w:rPr>
          <w:rFonts w:ascii="Times New Roman" w:hAnsi="Times New Roman" w:cs="Times New Roman"/>
        </w:rPr>
        <w:t xml:space="preserve">Die Amplifikation von </w:t>
      </w:r>
      <w:commentRangeStart w:id="142"/>
      <w:commentRangeStart w:id="143"/>
      <w:r w:rsidRPr="00C6439A">
        <w:rPr>
          <w:rFonts w:ascii="Times New Roman" w:hAnsi="Times New Roman" w:cs="Times New Roman"/>
        </w:rPr>
        <w:t>Influenza B Virus Nukleinsäuren</w:t>
      </w:r>
      <w:commentRangeEnd w:id="142"/>
      <w:r w:rsidR="007E4E6B">
        <w:rPr>
          <w:rStyle w:val="Kommentarzeichen"/>
        </w:rPr>
        <w:commentReference w:id="142"/>
      </w:r>
      <w:commentRangeEnd w:id="143"/>
      <w:r w:rsidR="008F142A">
        <w:rPr>
          <w:rStyle w:val="Kommentarzeichen"/>
        </w:rPr>
        <w:commentReference w:id="143"/>
      </w:r>
      <w:r w:rsidRPr="00C6439A">
        <w:rPr>
          <w:rFonts w:ascii="Times New Roman" w:hAnsi="Times New Roman" w:cs="Times New Roman"/>
        </w:rPr>
        <w:t xml:space="preserve"> </w:t>
      </w:r>
      <w:proofErr w:type="spellStart"/>
      <w:r w:rsidRPr="00C6439A">
        <w:rPr>
          <w:rFonts w:ascii="Times New Roman" w:hAnsi="Times New Roman" w:cs="Times New Roman"/>
        </w:rPr>
        <w:t>mittels</w:t>
      </w:r>
      <w:commentRangeEnd w:id="141"/>
      <w:proofErr w:type="spellEnd"/>
      <w:r w:rsidR="007E4E6B">
        <w:rPr>
          <w:rStyle w:val="Kommentarzeichen"/>
        </w:rPr>
        <w:commentReference w:id="141"/>
      </w:r>
      <w:ins w:id="144" w:author="Iris Bachmann" w:date="2022-10-17T11:23:00Z">
        <w:r w:rsidR="007E4E6B">
          <w:rPr>
            <w:rFonts w:ascii="Times New Roman" w:hAnsi="Times New Roman" w:cs="Times New Roman"/>
          </w:rPr>
          <w:t>.</w:t>
        </w:r>
      </w:ins>
      <w:r w:rsidRPr="00C6439A">
        <w:rPr>
          <w:rFonts w:ascii="Times New Roman" w:hAnsi="Times New Roman" w:cs="Times New Roman"/>
        </w:rPr>
        <w:t xml:space="preserve"> </w:t>
      </w:r>
      <w:ins w:id="145" w:author="Iris Bachmann" w:date="2022-10-17T11:23:00Z">
        <w:r w:rsidR="007E4E6B">
          <w:rPr>
            <w:rFonts w:ascii="Times New Roman" w:hAnsi="Times New Roman" w:cs="Times New Roman"/>
          </w:rPr>
          <w:t xml:space="preserve">Die </w:t>
        </w:r>
      </w:ins>
      <w:r w:rsidRPr="00C6439A">
        <w:rPr>
          <w:rFonts w:ascii="Times New Roman" w:hAnsi="Times New Roman" w:cs="Times New Roman"/>
        </w:rPr>
        <w:t xml:space="preserve">PCR wurde </w:t>
      </w:r>
      <w:proofErr w:type="gramStart"/>
      <w:r w:rsidRPr="00C6439A">
        <w:rPr>
          <w:rFonts w:ascii="Times New Roman" w:hAnsi="Times New Roman" w:cs="Times New Roman"/>
        </w:rPr>
        <w:t>mit dem Luna</w:t>
      </w:r>
      <w:proofErr w:type="gramEnd"/>
      <w:r w:rsidRPr="00C6439A">
        <w:rPr>
          <w:rFonts w:ascii="Times New Roman" w:hAnsi="Times New Roman" w:cs="Times New Roman"/>
        </w:rPr>
        <w:t xml:space="preserve">© Universal Probe </w:t>
      </w:r>
      <w:proofErr w:type="spellStart"/>
      <w:r w:rsidRPr="00C6439A">
        <w:rPr>
          <w:rFonts w:ascii="Times New Roman" w:hAnsi="Times New Roman" w:cs="Times New Roman"/>
        </w:rPr>
        <w:t>One-Step</w:t>
      </w:r>
      <w:proofErr w:type="spellEnd"/>
      <w:r w:rsidRPr="00C6439A">
        <w:rPr>
          <w:rFonts w:ascii="Times New Roman" w:hAnsi="Times New Roman" w:cs="Times New Roman"/>
        </w:rPr>
        <w:t xml:space="preserve"> RT-qPCR Kit durchgeführt. </w:t>
      </w:r>
      <w:del w:id="146" w:author="Iris Bachmann" w:date="2022-10-17T11:28:00Z">
        <w:r w:rsidRPr="00C6439A" w:rsidDel="007E4E6B">
          <w:rPr>
            <w:rFonts w:ascii="Times New Roman" w:hAnsi="Times New Roman" w:cs="Times New Roman"/>
          </w:rPr>
          <w:delText>Im ersten Schritt wurden p</w:delText>
        </w:r>
      </w:del>
      <w:ins w:id="147" w:author="Iris Bachmann" w:date="2022-10-17T11:28:00Z">
        <w:r w:rsidR="007E4E6B">
          <w:rPr>
            <w:rFonts w:ascii="Times New Roman" w:hAnsi="Times New Roman" w:cs="Times New Roman"/>
          </w:rPr>
          <w:t>P</w:t>
        </w:r>
      </w:ins>
      <w:r w:rsidRPr="00C6439A">
        <w:rPr>
          <w:rFonts w:ascii="Times New Roman" w:hAnsi="Times New Roman" w:cs="Times New Roman"/>
        </w:rPr>
        <w:t xml:space="preserve">ro </w:t>
      </w:r>
      <w:ins w:id="148" w:author="Iris Bachmann" w:date="2022-10-17T11:28:00Z">
        <w:r w:rsidR="007E4E6B">
          <w:rPr>
            <w:rFonts w:ascii="Times New Roman" w:hAnsi="Times New Roman" w:cs="Times New Roman"/>
          </w:rPr>
          <w:t>PCR-</w:t>
        </w:r>
      </w:ins>
      <w:r w:rsidRPr="00C6439A">
        <w:rPr>
          <w:rFonts w:ascii="Times New Roman" w:hAnsi="Times New Roman" w:cs="Times New Roman"/>
        </w:rPr>
        <w:t>Reaktion</w:t>
      </w:r>
      <w:ins w:id="149" w:author="Iris Bachmann" w:date="2022-10-17T11:28:00Z">
        <w:r w:rsidR="007E4E6B">
          <w:rPr>
            <w:rFonts w:ascii="Times New Roman" w:hAnsi="Times New Roman" w:cs="Times New Roman"/>
          </w:rPr>
          <w:t xml:space="preserve"> wurden</w:t>
        </w:r>
      </w:ins>
      <w:r w:rsidRPr="00C6439A">
        <w:rPr>
          <w:rFonts w:ascii="Times New Roman" w:hAnsi="Times New Roman" w:cs="Times New Roman"/>
        </w:rPr>
        <w:t xml:space="preserve"> 19 µl Reaktionsmix mit </w:t>
      </w:r>
      <w:del w:id="150" w:author="Iris Bachmann" w:date="2022-10-17T11:28:00Z">
        <w:r w:rsidRPr="00C6439A" w:rsidDel="007E4E6B">
          <w:rPr>
            <w:rFonts w:ascii="Times New Roman" w:hAnsi="Times New Roman" w:cs="Times New Roman"/>
          </w:rPr>
          <w:delText xml:space="preserve">DEPC-H2O (Hersteller) siehe Tabelle 3 </w:delText>
        </w:r>
      </w:del>
      <w:r w:rsidRPr="00C6439A">
        <w:rPr>
          <w:rFonts w:ascii="Times New Roman" w:hAnsi="Times New Roman" w:cs="Times New Roman"/>
        </w:rPr>
        <w:t>hergestellt</w:t>
      </w:r>
      <w:ins w:id="151" w:author="Iris Bachmann" w:date="2022-10-17T11:28:00Z">
        <w:r w:rsidR="007E4E6B">
          <w:rPr>
            <w:rFonts w:ascii="Times New Roman" w:hAnsi="Times New Roman" w:cs="Times New Roman"/>
          </w:rPr>
          <w:t xml:space="preserve"> (</w:t>
        </w:r>
        <w:r w:rsidR="007E4E6B" w:rsidRPr="00C6439A">
          <w:rPr>
            <w:rFonts w:ascii="Times New Roman" w:hAnsi="Times New Roman" w:cs="Times New Roman"/>
          </w:rPr>
          <w:t>siehe Tabelle 3</w:t>
        </w:r>
        <w:r w:rsidR="007E4E6B">
          <w:rPr>
            <w:rFonts w:ascii="Times New Roman" w:hAnsi="Times New Roman" w:cs="Times New Roman"/>
          </w:rPr>
          <w:t>)</w:t>
        </w:r>
      </w:ins>
      <w:r w:rsidRPr="00C6439A">
        <w:rPr>
          <w:rFonts w:ascii="Times New Roman" w:hAnsi="Times New Roman" w:cs="Times New Roman"/>
        </w:rPr>
        <w:t>. Für den in Tabelle 3 angegebenen Primer-Sonden-Mix (PSM) wurde</w:t>
      </w:r>
      <w:ins w:id="152" w:author="Iris Bachmann" w:date="2022-10-17T11:29:00Z">
        <w:r w:rsidR="007E4E6B">
          <w:rPr>
            <w:rFonts w:ascii="Times New Roman" w:hAnsi="Times New Roman" w:cs="Times New Roman"/>
          </w:rPr>
          <w:t>n je nach D</w:t>
        </w:r>
      </w:ins>
      <w:ins w:id="153" w:author="Iris Bachmann" w:date="2022-10-17T11:30:00Z">
        <w:r w:rsidR="007E4E6B">
          <w:rPr>
            <w:rFonts w:ascii="Times New Roman" w:hAnsi="Times New Roman" w:cs="Times New Roman"/>
          </w:rPr>
          <w:t>e</w:t>
        </w:r>
      </w:ins>
      <w:ins w:id="154" w:author="Iris Bachmann" w:date="2022-10-17T11:29:00Z">
        <w:r w:rsidR="007E4E6B">
          <w:rPr>
            <w:rFonts w:ascii="Times New Roman" w:hAnsi="Times New Roman" w:cs="Times New Roman"/>
          </w:rPr>
          <w:t xml:space="preserve">tektionssystem </w:t>
        </w:r>
      </w:ins>
      <w:ins w:id="155" w:author="Iris Bachmann" w:date="2022-10-17T11:30:00Z">
        <w:r w:rsidR="007E4E6B">
          <w:rPr>
            <w:rFonts w:ascii="Times New Roman" w:hAnsi="Times New Roman" w:cs="Times New Roman"/>
          </w:rPr>
          <w:t xml:space="preserve">die </w:t>
        </w:r>
      </w:ins>
      <w:ins w:id="156" w:author="Iris Bachmann" w:date="2022-10-17T11:29:00Z">
        <w:r w:rsidR="007E4E6B">
          <w:rPr>
            <w:rFonts w:ascii="Times New Roman" w:hAnsi="Times New Roman" w:cs="Times New Roman"/>
          </w:rPr>
          <w:t>für Influenza A</w:t>
        </w:r>
      </w:ins>
      <w:ins w:id="157" w:author="Iris Bachmann" w:date="2022-10-17T11:31:00Z">
        <w:r w:rsidR="009B5493">
          <w:rPr>
            <w:rFonts w:ascii="Times New Roman" w:hAnsi="Times New Roman" w:cs="Times New Roman"/>
          </w:rPr>
          <w:t xml:space="preserve"> (siehe Tabelle </w:t>
        </w:r>
      </w:ins>
      <w:ins w:id="158" w:author="Iris Bachmann" w:date="2022-10-17T11:32:00Z">
        <w:r w:rsidR="009B5493">
          <w:rPr>
            <w:rFonts w:ascii="Times New Roman" w:hAnsi="Times New Roman" w:cs="Times New Roman"/>
          </w:rPr>
          <w:t>6</w:t>
        </w:r>
      </w:ins>
      <w:ins w:id="159" w:author="Iris Bachmann" w:date="2022-10-17T11:31:00Z">
        <w:r w:rsidR="009B5493">
          <w:rPr>
            <w:rFonts w:ascii="Times New Roman" w:hAnsi="Times New Roman" w:cs="Times New Roman"/>
          </w:rPr>
          <w:t>)</w:t>
        </w:r>
      </w:ins>
      <w:ins w:id="160" w:author="Iris Bachmann" w:date="2022-10-17T11:29:00Z">
        <w:r w:rsidR="007E4E6B">
          <w:rPr>
            <w:rFonts w:ascii="Times New Roman" w:hAnsi="Times New Roman" w:cs="Times New Roman"/>
          </w:rPr>
          <w:t xml:space="preserve"> bzw. Influenza B</w:t>
        </w:r>
      </w:ins>
      <w:ins w:id="161" w:author="Iris Bachmann" w:date="2022-10-17T11:31:00Z">
        <w:r w:rsidR="009B5493">
          <w:rPr>
            <w:rFonts w:ascii="Times New Roman" w:hAnsi="Times New Roman" w:cs="Times New Roman"/>
          </w:rPr>
          <w:t xml:space="preserve"> (siehe Tabelle </w:t>
        </w:r>
        <w:commentRangeStart w:id="162"/>
        <w:r w:rsidR="009B5493">
          <w:rPr>
            <w:rFonts w:ascii="Times New Roman" w:hAnsi="Times New Roman" w:cs="Times New Roman"/>
          </w:rPr>
          <w:t>4</w:t>
        </w:r>
      </w:ins>
      <w:commentRangeEnd w:id="162"/>
      <w:ins w:id="163" w:author="Iris Bachmann" w:date="2022-10-17T11:33:00Z">
        <w:r w:rsidR="009B5493">
          <w:rPr>
            <w:rStyle w:val="Kommentarzeichen"/>
          </w:rPr>
          <w:commentReference w:id="162"/>
        </w:r>
      </w:ins>
      <w:ins w:id="164" w:author="Iris Bachmann" w:date="2022-10-17T11:31:00Z">
        <w:r w:rsidR="009B5493">
          <w:rPr>
            <w:rFonts w:ascii="Times New Roman" w:hAnsi="Times New Roman" w:cs="Times New Roman"/>
          </w:rPr>
          <w:t>)</w:t>
        </w:r>
      </w:ins>
      <w:ins w:id="165" w:author="Iris Bachmann" w:date="2022-10-17T11:30:00Z">
        <w:r w:rsidR="007E4E6B">
          <w:rPr>
            <w:rFonts w:ascii="Times New Roman" w:hAnsi="Times New Roman" w:cs="Times New Roman"/>
          </w:rPr>
          <w:t xml:space="preserve"> beschriebenen Primer und Sonden verwendet</w:t>
        </w:r>
        <w:r w:rsidR="009B5493">
          <w:rPr>
            <w:rFonts w:ascii="Times New Roman" w:hAnsi="Times New Roman" w:cs="Times New Roman"/>
          </w:rPr>
          <w:t xml:space="preserve"> (</w:t>
        </w:r>
        <w:proofErr w:type="spellStart"/>
        <w:proofErr w:type="gramStart"/>
        <w:r w:rsidR="009B5493">
          <w:rPr>
            <w:rFonts w:ascii="Times New Roman" w:hAnsi="Times New Roman" w:cs="Times New Roman"/>
          </w:rPr>
          <w:t>Quelle</w:t>
        </w:r>
      </w:ins>
      <w:ins w:id="166" w:author="Iris Bachmann" w:date="2022-10-17T11:31:00Z">
        <w:r w:rsidR="009B5493">
          <w:rPr>
            <w:rFonts w:ascii="Times New Roman" w:hAnsi="Times New Roman" w:cs="Times New Roman"/>
          </w:rPr>
          <w:t>:</w:t>
        </w:r>
        <w:commentRangeStart w:id="167"/>
        <w:r w:rsidR="009B5493" w:rsidRPr="00C6439A">
          <w:rPr>
            <w:rFonts w:ascii="Times New Roman" w:hAnsi="Times New Roman" w:cs="Times New Roman"/>
          </w:rPr>
          <w:t>Immunization</w:t>
        </w:r>
        <w:proofErr w:type="spellEnd"/>
        <w:proofErr w:type="gramEnd"/>
        <w:r w:rsidR="009B5493" w:rsidRPr="00C6439A">
          <w:rPr>
            <w:rFonts w:ascii="Times New Roman" w:hAnsi="Times New Roman" w:cs="Times New Roman"/>
          </w:rPr>
          <w:t xml:space="preserve"> and (U.S.) 2021</w:t>
        </w:r>
        <w:commentRangeEnd w:id="167"/>
        <w:r w:rsidR="009B5493">
          <w:rPr>
            <w:rStyle w:val="Kommentarzeichen"/>
          </w:rPr>
          <w:commentReference w:id="167"/>
        </w:r>
      </w:ins>
      <w:ins w:id="168" w:author="Iris Bachmann" w:date="2022-10-17T11:30:00Z">
        <w:r w:rsidR="009B5493">
          <w:rPr>
            <w:rFonts w:ascii="Times New Roman" w:hAnsi="Times New Roman" w:cs="Times New Roman"/>
          </w:rPr>
          <w:t>)</w:t>
        </w:r>
        <w:r w:rsidR="007E4E6B">
          <w:rPr>
            <w:rFonts w:ascii="Times New Roman" w:hAnsi="Times New Roman" w:cs="Times New Roman"/>
          </w:rPr>
          <w:t>.</w:t>
        </w:r>
      </w:ins>
    </w:p>
    <w:p w14:paraId="748084EB" w14:textId="7850587E"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 </w:t>
      </w:r>
      <w:del w:id="169" w:author="Iris Bachmann" w:date="2022-10-17T11:31:00Z">
        <w:r w:rsidRPr="00C6439A" w:rsidDel="009B5493">
          <w:rPr>
            <w:rFonts w:ascii="Times New Roman" w:hAnsi="Times New Roman" w:cs="Times New Roman"/>
          </w:rPr>
          <w:delText>der in Tabelle 4 beschriebene Influenza B PSM verwendet. Die Primersequenzen wurden durch das nationale Zentrum für Immunisierung und Atemwegserkrankungen (U.S.) beschrieben (Immunization and (U.S.) 2021).</w:delText>
        </w:r>
      </w:del>
    </w:p>
    <w:p w14:paraId="648C4943" w14:textId="453F0034" w:rsidR="001C2B06" w:rsidRPr="00C6439A" w:rsidRDefault="001C2B06" w:rsidP="00C6439A">
      <w:pPr>
        <w:jc w:val="both"/>
        <w:rPr>
          <w:rFonts w:ascii="Times New Roman" w:hAnsi="Times New Roman" w:cs="Times New Roman"/>
          <w:b/>
        </w:rPr>
      </w:pPr>
      <w:commentRangeStart w:id="170"/>
      <w:r w:rsidRPr="00C6439A">
        <w:rPr>
          <w:rFonts w:ascii="Times New Roman" w:hAnsi="Times New Roman" w:cs="Times New Roman"/>
          <w:noProof/>
        </w:rPr>
        <w:drawing>
          <wp:inline distT="0" distB="0" distL="0" distR="0" wp14:anchorId="7C227885" wp14:editId="04B595C3">
            <wp:extent cx="5760720" cy="236601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stretch>
                      <a:fillRect/>
                    </a:stretch>
                  </pic:blipFill>
                  <pic:spPr>
                    <a:xfrm>
                      <a:off x="0" y="0"/>
                      <a:ext cx="5760720" cy="2366010"/>
                    </a:xfrm>
                    <a:prstGeom prst="rect">
                      <a:avLst/>
                    </a:prstGeom>
                  </pic:spPr>
                </pic:pic>
              </a:graphicData>
            </a:graphic>
          </wp:inline>
        </w:drawing>
      </w:r>
      <w:commentRangeEnd w:id="170"/>
      <w:r w:rsidR="000E744C">
        <w:rPr>
          <w:rStyle w:val="Kommentarzeichen"/>
        </w:rPr>
        <w:commentReference w:id="170"/>
      </w:r>
    </w:p>
    <w:p w14:paraId="1CF7A4BB" w14:textId="4FFCE555" w:rsidR="001C2B06" w:rsidRPr="00C6439A" w:rsidRDefault="001C2B06" w:rsidP="00C6439A">
      <w:pPr>
        <w:jc w:val="both"/>
        <w:rPr>
          <w:rFonts w:ascii="Times New Roman" w:hAnsi="Times New Roman" w:cs="Times New Roman"/>
        </w:rPr>
      </w:pPr>
      <w:r w:rsidRPr="00C6439A">
        <w:rPr>
          <w:rFonts w:ascii="Times New Roman" w:hAnsi="Times New Roman" w:cs="Times New Roman"/>
        </w:rPr>
        <w:t>Zu dem Reaktionsmix wurde</w:t>
      </w:r>
      <w:ins w:id="171" w:author="Iris Bachmann" w:date="2022-10-17T11:41:00Z">
        <w:r w:rsidR="000E744C">
          <w:rPr>
            <w:rFonts w:ascii="Times New Roman" w:hAnsi="Times New Roman" w:cs="Times New Roman"/>
          </w:rPr>
          <w:t xml:space="preserve"> jeweils</w:t>
        </w:r>
      </w:ins>
      <w:r w:rsidRPr="00C6439A">
        <w:rPr>
          <w:rFonts w:ascii="Times New Roman" w:hAnsi="Times New Roman" w:cs="Times New Roman"/>
        </w:rPr>
        <w:t xml:space="preserve"> 1 µl Influenza B</w:t>
      </w:r>
      <w:ins w:id="172" w:author="Iris Bachmann" w:date="2022-10-17T11:41:00Z">
        <w:r w:rsidR="000E744C">
          <w:rPr>
            <w:rFonts w:ascii="Times New Roman" w:hAnsi="Times New Roman" w:cs="Times New Roman"/>
          </w:rPr>
          <w:t xml:space="preserve"> bzw. -A</w:t>
        </w:r>
      </w:ins>
      <w:r w:rsidRPr="00C6439A">
        <w:rPr>
          <w:rFonts w:ascii="Times New Roman" w:hAnsi="Times New Roman" w:cs="Times New Roman"/>
        </w:rPr>
        <w:t xml:space="preserve"> Virus RNA oder </w:t>
      </w:r>
      <w:del w:id="173" w:author="Iris Bachmann" w:date="2022-10-17T11:42:00Z">
        <w:r w:rsidRPr="00C6439A" w:rsidDel="000E744C">
          <w:rPr>
            <w:rFonts w:ascii="Times New Roman" w:hAnsi="Times New Roman" w:cs="Times New Roman"/>
          </w:rPr>
          <w:delText>DEPC-</w:delText>
        </w:r>
      </w:del>
      <w:r w:rsidRPr="00C6439A">
        <w:rPr>
          <w:rFonts w:ascii="Times New Roman" w:hAnsi="Times New Roman" w:cs="Times New Roman"/>
        </w:rPr>
        <w:t xml:space="preserve">H2O </w:t>
      </w:r>
      <w:del w:id="174" w:author="Iris Bachmann" w:date="2022-10-17T11:42:00Z">
        <w:r w:rsidRPr="00C6439A" w:rsidDel="000E744C">
          <w:rPr>
            <w:rFonts w:ascii="Times New Roman" w:hAnsi="Times New Roman" w:cs="Times New Roman"/>
          </w:rPr>
          <w:delText xml:space="preserve">(Hersteller) </w:delText>
        </w:r>
      </w:del>
      <w:r w:rsidRPr="00C6439A">
        <w:rPr>
          <w:rFonts w:ascii="Times New Roman" w:hAnsi="Times New Roman" w:cs="Times New Roman"/>
        </w:rPr>
        <w:t>bei Negativkontrollen</w:t>
      </w:r>
      <w:ins w:id="175" w:author="Iris Bachmann" w:date="2022-10-17T11:42:00Z">
        <w:r w:rsidR="000E744C">
          <w:rPr>
            <w:rFonts w:ascii="Times New Roman" w:hAnsi="Times New Roman" w:cs="Times New Roman"/>
          </w:rPr>
          <w:t xml:space="preserve"> (non-template </w:t>
        </w:r>
        <w:proofErr w:type="spellStart"/>
        <w:r w:rsidR="000E744C">
          <w:rPr>
            <w:rFonts w:ascii="Times New Roman" w:hAnsi="Times New Roman" w:cs="Times New Roman"/>
          </w:rPr>
          <w:t>control</w:t>
        </w:r>
        <w:proofErr w:type="spellEnd"/>
        <w:r w:rsidR="000E744C">
          <w:rPr>
            <w:rFonts w:ascii="Times New Roman" w:hAnsi="Times New Roman" w:cs="Times New Roman"/>
          </w:rPr>
          <w:t>)</w:t>
        </w:r>
      </w:ins>
      <w:r w:rsidRPr="00C6439A">
        <w:rPr>
          <w:rFonts w:ascii="Times New Roman" w:hAnsi="Times New Roman" w:cs="Times New Roman"/>
        </w:rPr>
        <w:t xml:space="preserve"> dazugegeben</w:t>
      </w:r>
      <w:ins w:id="176" w:author="Iris Bachmann" w:date="2022-10-17T11:42:00Z">
        <w:r w:rsidR="000E744C">
          <w:rPr>
            <w:rFonts w:ascii="Times New Roman" w:hAnsi="Times New Roman" w:cs="Times New Roman"/>
          </w:rPr>
          <w:t>.</w:t>
        </w:r>
      </w:ins>
      <w:r w:rsidRPr="00C6439A">
        <w:rPr>
          <w:rFonts w:ascii="Times New Roman" w:hAnsi="Times New Roman" w:cs="Times New Roman"/>
        </w:rPr>
        <w:t xml:space="preserve"> </w:t>
      </w:r>
      <w:del w:id="177" w:author="Iris Bachmann" w:date="2022-10-17T11:42:00Z">
        <w:r w:rsidRPr="00C6439A" w:rsidDel="000E744C">
          <w:rPr>
            <w:rFonts w:ascii="Times New Roman" w:hAnsi="Times New Roman" w:cs="Times New Roman"/>
          </w:rPr>
          <w:delText>und d</w:delText>
        </w:r>
      </w:del>
      <w:ins w:id="178" w:author="Iris Bachmann" w:date="2022-10-17T11:42:00Z">
        <w:r w:rsidR="000E744C">
          <w:rPr>
            <w:rFonts w:ascii="Times New Roman" w:hAnsi="Times New Roman" w:cs="Times New Roman"/>
          </w:rPr>
          <w:t>D</w:t>
        </w:r>
      </w:ins>
      <w:r w:rsidRPr="00C6439A">
        <w:rPr>
          <w:rFonts w:ascii="Times New Roman" w:hAnsi="Times New Roman" w:cs="Times New Roman"/>
        </w:rPr>
        <w:t xml:space="preserve">ie </w:t>
      </w:r>
      <w:ins w:id="179" w:author="Iris Bachmann" w:date="2022-10-17T11:43:00Z">
        <w:r w:rsidR="000E744C">
          <w:rPr>
            <w:rFonts w:ascii="Times New Roman" w:hAnsi="Times New Roman" w:cs="Times New Roman"/>
          </w:rPr>
          <w:t xml:space="preserve">finalen </w:t>
        </w:r>
      </w:ins>
      <w:r w:rsidRPr="00C6439A">
        <w:rPr>
          <w:rFonts w:ascii="Times New Roman" w:hAnsi="Times New Roman" w:cs="Times New Roman"/>
        </w:rPr>
        <w:t xml:space="preserve">20 µl </w:t>
      </w:r>
      <w:del w:id="180" w:author="Iris Bachmann" w:date="2022-10-17T11:43:00Z">
        <w:r w:rsidRPr="00C6439A" w:rsidDel="000E744C">
          <w:rPr>
            <w:rFonts w:ascii="Times New Roman" w:hAnsi="Times New Roman" w:cs="Times New Roman"/>
          </w:rPr>
          <w:delText xml:space="preserve">Gesamtmix </w:delText>
        </w:r>
      </w:del>
      <w:ins w:id="181" w:author="Iris Bachmann" w:date="2022-10-17T11:43:00Z">
        <w:r w:rsidR="000E744C">
          <w:rPr>
            <w:rFonts w:ascii="Times New Roman" w:hAnsi="Times New Roman" w:cs="Times New Roman"/>
          </w:rPr>
          <w:t>Reaktions</w:t>
        </w:r>
        <w:r w:rsidR="000E744C" w:rsidRPr="00C6439A">
          <w:rPr>
            <w:rFonts w:ascii="Times New Roman" w:hAnsi="Times New Roman" w:cs="Times New Roman"/>
          </w:rPr>
          <w:t xml:space="preserve">mix </w:t>
        </w:r>
      </w:ins>
      <w:r w:rsidRPr="00C6439A">
        <w:rPr>
          <w:rFonts w:ascii="Times New Roman" w:hAnsi="Times New Roman" w:cs="Times New Roman"/>
        </w:rPr>
        <w:t xml:space="preserve">wurden nach dem in Tabelle 5 angegebenen Temperaturprotokoll im </w:t>
      </w:r>
      <w:proofErr w:type="spellStart"/>
      <w:r w:rsidRPr="00C6439A">
        <w:rPr>
          <w:rFonts w:ascii="Times New Roman" w:hAnsi="Times New Roman" w:cs="Times New Roman"/>
        </w:rPr>
        <w:t>LightCycler</w:t>
      </w:r>
      <w:proofErr w:type="spellEnd"/>
      <w:r w:rsidRPr="00C6439A">
        <w:rPr>
          <w:rFonts w:ascii="Times New Roman" w:hAnsi="Times New Roman" w:cs="Times New Roman"/>
        </w:rPr>
        <w:t xml:space="preserve">© 480 </w:t>
      </w:r>
      <w:ins w:id="182" w:author="Iris Bachmann" w:date="2022-10-17T11:43:00Z">
        <w:r w:rsidR="000E744C">
          <w:rPr>
            <w:rFonts w:ascii="Times New Roman" w:hAnsi="Times New Roman" w:cs="Times New Roman"/>
          </w:rPr>
          <w:t xml:space="preserve">II </w:t>
        </w:r>
      </w:ins>
      <w:r w:rsidRPr="00C6439A">
        <w:rPr>
          <w:rFonts w:ascii="Times New Roman" w:hAnsi="Times New Roman" w:cs="Times New Roman"/>
        </w:rPr>
        <w:t>(Roche</w:t>
      </w:r>
      <w:del w:id="183" w:author="Iris Bachmann" w:date="2022-10-17T11:43:00Z">
        <w:r w:rsidRPr="00C6439A" w:rsidDel="000E744C">
          <w:rPr>
            <w:rFonts w:ascii="Times New Roman" w:hAnsi="Times New Roman" w:cs="Times New Roman"/>
          </w:rPr>
          <w:delText xml:space="preserve"> Holding</w:delText>
        </w:r>
      </w:del>
      <w:r w:rsidRPr="00C6439A">
        <w:rPr>
          <w:rFonts w:ascii="Times New Roman" w:hAnsi="Times New Roman" w:cs="Times New Roman"/>
        </w:rPr>
        <w:t xml:space="preserve">) im </w:t>
      </w:r>
      <w:commentRangeStart w:id="184"/>
      <w:r w:rsidRPr="00C6439A">
        <w:rPr>
          <w:rFonts w:ascii="Times New Roman" w:hAnsi="Times New Roman" w:cs="Times New Roman"/>
        </w:rPr>
        <w:t>Cy5-</w:t>
      </w:r>
      <w:ins w:id="185" w:author="Iris Bachmann" w:date="2022-10-17T11:43:00Z">
        <w:r w:rsidR="000E744C">
          <w:rPr>
            <w:rFonts w:ascii="Times New Roman" w:hAnsi="Times New Roman" w:cs="Times New Roman"/>
          </w:rPr>
          <w:t xml:space="preserve"> (Influenza B) bzw. </w:t>
        </w:r>
        <w:r w:rsidR="000E744C" w:rsidRPr="00C6439A">
          <w:rPr>
            <w:rFonts w:ascii="Times New Roman" w:hAnsi="Times New Roman" w:cs="Times New Roman"/>
          </w:rPr>
          <w:t>HEX</w:t>
        </w:r>
        <w:r w:rsidR="000E744C">
          <w:rPr>
            <w:rFonts w:ascii="Times New Roman" w:hAnsi="Times New Roman" w:cs="Times New Roman"/>
          </w:rPr>
          <w:t xml:space="preserve">- (Influenza </w:t>
        </w:r>
      </w:ins>
      <w:ins w:id="186" w:author="Iris Bachmann" w:date="2022-10-17T11:44:00Z">
        <w:r w:rsidR="000E744C">
          <w:rPr>
            <w:rFonts w:ascii="Times New Roman" w:hAnsi="Times New Roman" w:cs="Times New Roman"/>
          </w:rPr>
          <w:t xml:space="preserve">A) </w:t>
        </w:r>
      </w:ins>
      <w:commentRangeEnd w:id="184"/>
      <w:ins w:id="187" w:author="Iris Bachmann" w:date="2022-10-17T12:01:00Z">
        <w:r w:rsidR="000445FB">
          <w:rPr>
            <w:rStyle w:val="Kommentarzeichen"/>
          </w:rPr>
          <w:commentReference w:id="184"/>
        </w:r>
      </w:ins>
      <w:commentRangeStart w:id="188"/>
      <w:r w:rsidRPr="00C6439A">
        <w:rPr>
          <w:rFonts w:ascii="Times New Roman" w:hAnsi="Times New Roman" w:cs="Times New Roman"/>
        </w:rPr>
        <w:t>Messkanal gemessen</w:t>
      </w:r>
      <w:commentRangeEnd w:id="188"/>
      <w:r w:rsidR="000E744C">
        <w:rPr>
          <w:rStyle w:val="Kommentarzeichen"/>
        </w:rPr>
        <w:commentReference w:id="188"/>
      </w:r>
      <w:r w:rsidRPr="00C6439A">
        <w:rPr>
          <w:rFonts w:ascii="Times New Roman" w:hAnsi="Times New Roman" w:cs="Times New Roman"/>
        </w:rPr>
        <w:t xml:space="preserve">. Die </w:t>
      </w:r>
      <w:ins w:id="189" w:author="Iris Bachmann" w:date="2022-10-17T11:45:00Z">
        <w:r w:rsidR="000E744C">
          <w:rPr>
            <w:rFonts w:ascii="Times New Roman" w:hAnsi="Times New Roman" w:cs="Times New Roman"/>
          </w:rPr>
          <w:t xml:space="preserve">statistische </w:t>
        </w:r>
      </w:ins>
      <w:r w:rsidRPr="00C6439A">
        <w:rPr>
          <w:rFonts w:ascii="Times New Roman" w:hAnsi="Times New Roman" w:cs="Times New Roman"/>
        </w:rPr>
        <w:t xml:space="preserve">Auswertung der Daten </w:t>
      </w:r>
      <w:del w:id="190" w:author="Iris Bachmann" w:date="2022-10-17T11:44:00Z">
        <w:r w:rsidRPr="00C6439A" w:rsidDel="000E744C">
          <w:rPr>
            <w:rFonts w:ascii="Times New Roman" w:hAnsi="Times New Roman" w:cs="Times New Roman"/>
          </w:rPr>
          <w:delText>erfolgte mit den</w:delText>
        </w:r>
      </w:del>
      <w:ins w:id="191" w:author="Iris Bachmann" w:date="2022-10-17T11:44:00Z">
        <w:r w:rsidR="000E744C">
          <w:rPr>
            <w:rFonts w:ascii="Times New Roman" w:hAnsi="Times New Roman" w:cs="Times New Roman"/>
          </w:rPr>
          <w:t>ist</w:t>
        </w:r>
      </w:ins>
      <w:r w:rsidRPr="00C6439A">
        <w:rPr>
          <w:rFonts w:ascii="Times New Roman" w:hAnsi="Times New Roman" w:cs="Times New Roman"/>
        </w:rPr>
        <w:t xml:space="preserve"> in </w:t>
      </w:r>
      <w:ins w:id="192" w:author="Iris Bachmann" w:date="2022-10-17T11:44:00Z">
        <w:r w:rsidR="000E744C">
          <w:rPr>
            <w:rFonts w:ascii="Times New Roman" w:hAnsi="Times New Roman" w:cs="Times New Roman"/>
          </w:rPr>
          <w:t xml:space="preserve">Kapitel </w:t>
        </w:r>
      </w:ins>
      <w:r w:rsidRPr="00C6439A">
        <w:rPr>
          <w:rFonts w:ascii="Times New Roman" w:hAnsi="Times New Roman" w:cs="Times New Roman"/>
        </w:rPr>
        <w:t>1.1.2 beschrieben</w:t>
      </w:r>
      <w:del w:id="193" w:author="Iris Bachmann" w:date="2022-10-17T11:45:00Z">
        <w:r w:rsidRPr="00C6439A" w:rsidDel="000E744C">
          <w:rPr>
            <w:rFonts w:ascii="Times New Roman" w:hAnsi="Times New Roman" w:cs="Times New Roman"/>
          </w:rPr>
          <w:delText xml:space="preserve"> statistischen Verfahren</w:delText>
        </w:r>
      </w:del>
      <w:r w:rsidRPr="00C6439A">
        <w:rPr>
          <w:rFonts w:ascii="Times New Roman" w:hAnsi="Times New Roman" w:cs="Times New Roman"/>
        </w:rPr>
        <w:t>.</w:t>
      </w:r>
    </w:p>
    <w:p w14:paraId="72E893D2" w14:textId="67485E9C" w:rsidR="00C6439A" w:rsidRPr="00C6439A" w:rsidRDefault="00C6439A" w:rsidP="00C6439A">
      <w:pPr>
        <w:jc w:val="both"/>
        <w:rPr>
          <w:rFonts w:ascii="Times New Roman" w:hAnsi="Times New Roman" w:cs="Times New Roman"/>
          <w:b/>
        </w:rPr>
      </w:pPr>
      <w:commentRangeStart w:id="194"/>
      <w:r w:rsidRPr="00C6439A">
        <w:rPr>
          <w:rFonts w:ascii="Times New Roman" w:hAnsi="Times New Roman" w:cs="Times New Roman"/>
          <w:noProof/>
        </w:rPr>
        <w:lastRenderedPageBreak/>
        <w:drawing>
          <wp:inline distT="0" distB="0" distL="0" distR="0" wp14:anchorId="5E628513" wp14:editId="7FF45AB7">
            <wp:extent cx="5760720" cy="211772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4"/>
                    <a:stretch>
                      <a:fillRect/>
                    </a:stretch>
                  </pic:blipFill>
                  <pic:spPr>
                    <a:xfrm>
                      <a:off x="0" y="0"/>
                      <a:ext cx="5760720" cy="2117725"/>
                    </a:xfrm>
                    <a:prstGeom prst="rect">
                      <a:avLst/>
                    </a:prstGeom>
                  </pic:spPr>
                </pic:pic>
              </a:graphicData>
            </a:graphic>
          </wp:inline>
        </w:drawing>
      </w:r>
      <w:commentRangeEnd w:id="194"/>
      <w:r w:rsidR="000E744C">
        <w:rPr>
          <w:rStyle w:val="Kommentarzeichen"/>
        </w:rPr>
        <w:commentReference w:id="194"/>
      </w:r>
    </w:p>
    <w:p w14:paraId="422C9212" w14:textId="3A59C52F" w:rsidR="00B07CA7" w:rsidRPr="00C6439A" w:rsidDel="009B5493" w:rsidRDefault="00B07CA7" w:rsidP="00C6439A">
      <w:pPr>
        <w:jc w:val="both"/>
        <w:rPr>
          <w:del w:id="195" w:author="Iris Bachmann" w:date="2022-10-17T11:32:00Z"/>
          <w:rFonts w:ascii="Times New Roman" w:hAnsi="Times New Roman" w:cs="Times New Roman"/>
          <w:b/>
        </w:rPr>
      </w:pPr>
      <w:del w:id="196" w:author="Iris Bachmann" w:date="2022-10-17T11:32:00Z">
        <w:r w:rsidRPr="00C6439A" w:rsidDel="009B5493">
          <w:rPr>
            <w:rFonts w:ascii="Times New Roman" w:hAnsi="Times New Roman" w:cs="Times New Roman"/>
            <w:b/>
          </w:rPr>
          <w:delText>Influenza A PCR</w:delText>
        </w:r>
      </w:del>
    </w:p>
    <w:p w14:paraId="7976477D" w14:textId="432DBEED" w:rsidR="00C6439A" w:rsidRPr="00C6439A" w:rsidRDefault="00C6439A" w:rsidP="00C6439A">
      <w:pPr>
        <w:jc w:val="both"/>
        <w:rPr>
          <w:rFonts w:ascii="Times New Roman" w:hAnsi="Times New Roman" w:cs="Times New Roman"/>
          <w:noProof/>
        </w:rPr>
      </w:pPr>
      <w:del w:id="197" w:author="Iris Bachmann" w:date="2022-10-17T11:32:00Z">
        <w:r w:rsidRPr="00C6439A" w:rsidDel="009B5493">
          <w:rPr>
            <w:rFonts w:ascii="Times New Roman" w:hAnsi="Times New Roman" w:cs="Times New Roman"/>
          </w:rPr>
          <w:delText xml:space="preserve">Die Amplifikation von </w:delText>
        </w:r>
        <w:commentRangeStart w:id="198"/>
        <w:r w:rsidRPr="00C6439A" w:rsidDel="009B5493">
          <w:rPr>
            <w:rFonts w:ascii="Times New Roman" w:hAnsi="Times New Roman" w:cs="Times New Roman"/>
          </w:rPr>
          <w:delText>Influenza B</w:delText>
        </w:r>
        <w:commentRangeEnd w:id="198"/>
        <w:r w:rsidR="007E4E6B" w:rsidDel="009B5493">
          <w:rPr>
            <w:rStyle w:val="Kommentarzeichen"/>
          </w:rPr>
          <w:commentReference w:id="198"/>
        </w:r>
        <w:r w:rsidRPr="00C6439A" w:rsidDel="009B5493">
          <w:rPr>
            <w:rFonts w:ascii="Times New Roman" w:hAnsi="Times New Roman" w:cs="Times New Roman"/>
          </w:rPr>
          <w:delText xml:space="preserve"> Virus Nukleinsäuren mittels PCR wurde mit dem Luna© Universal Probe One-Step RT-qPCR Kit durchgeführt. Im ersten Schritt wurden pro Reaktion 19 µl Reaktionsmix mit DEPC-H2O (Hersteller) nach dem gleichen Muster wie der Influenza B Reaktionsmix (siehe Tab. 3) hergestellt. Für den in Tabelle 3 angegebenen Primer-Sonden-Mix (PSM) wurde der in Tabelle 6 beschriebene Influenza A PSM verwendet. Die Primersequenzen wurden durch das nationale Zentrum für Immunisierung und Atemwegserkrankungen (U.S.) beschrieben (Immunization and (U.S.) 2021).</w:delText>
        </w:r>
        <w:r w:rsidRPr="00C6439A" w:rsidDel="009B5493">
          <w:rPr>
            <w:rFonts w:ascii="Times New Roman" w:hAnsi="Times New Roman" w:cs="Times New Roman"/>
            <w:noProof/>
          </w:rPr>
          <w:delText xml:space="preserve"> </w:delText>
        </w:r>
      </w:del>
      <w:r w:rsidRPr="00C6439A">
        <w:rPr>
          <w:rFonts w:ascii="Times New Roman" w:hAnsi="Times New Roman" w:cs="Times New Roman"/>
          <w:noProof/>
        </w:rPr>
        <w:drawing>
          <wp:inline distT="0" distB="0" distL="0" distR="0" wp14:anchorId="49A6E187" wp14:editId="387D91B9">
            <wp:extent cx="5760720" cy="1420495"/>
            <wp:effectExtent l="0" t="0" r="0" b="8255"/>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15"/>
                    <a:stretch>
                      <a:fillRect/>
                    </a:stretch>
                  </pic:blipFill>
                  <pic:spPr>
                    <a:xfrm>
                      <a:off x="0" y="0"/>
                      <a:ext cx="5760720" cy="1420495"/>
                    </a:xfrm>
                    <a:prstGeom prst="rect">
                      <a:avLst/>
                    </a:prstGeom>
                  </pic:spPr>
                </pic:pic>
              </a:graphicData>
            </a:graphic>
          </wp:inline>
        </w:drawing>
      </w:r>
    </w:p>
    <w:p w14:paraId="3CE2D6CA" w14:textId="2ADB8789" w:rsidR="00C6439A" w:rsidRPr="00C6439A" w:rsidDel="000E744C" w:rsidRDefault="00C6439A" w:rsidP="00C6439A">
      <w:pPr>
        <w:jc w:val="both"/>
        <w:rPr>
          <w:del w:id="199" w:author="Iris Bachmann" w:date="2022-10-17T11:46:00Z"/>
          <w:rFonts w:ascii="Times New Roman" w:hAnsi="Times New Roman" w:cs="Times New Roman"/>
          <w:b/>
        </w:rPr>
      </w:pPr>
      <w:del w:id="200" w:author="Iris Bachmann" w:date="2022-10-17T11:46:00Z">
        <w:r w:rsidRPr="00C6439A" w:rsidDel="000E744C">
          <w:rPr>
            <w:rFonts w:ascii="Times New Roman" w:hAnsi="Times New Roman" w:cs="Times New Roman"/>
          </w:rPr>
          <w:delText>Zu dem Reaktionsmix wurde 1 µl Influenza A Virus RNA oder DEPC-H2O (Hersteller) bei Negativkontrollen dazugegeben und die 20 µl Gesamtmix wurden nach dem in Tabelle 5 angegebenen Temperaturprotokoll im LightCycler© 480 (Roche Holding) im HEX-Messkanal gemessen. Die Auswertung der Daten erfolgte mit den in 1.1.2 beschrieben statistischen Verfahren.</w:delText>
        </w:r>
      </w:del>
    </w:p>
    <w:p w14:paraId="70C03134" w14:textId="0BF6FA37" w:rsidR="00B07CA7" w:rsidRPr="00C6439A" w:rsidRDefault="00B07CA7" w:rsidP="00C6439A">
      <w:pPr>
        <w:jc w:val="both"/>
        <w:rPr>
          <w:rFonts w:ascii="Times New Roman" w:hAnsi="Times New Roman" w:cs="Times New Roman"/>
          <w:b/>
        </w:rPr>
      </w:pPr>
      <w:proofErr w:type="spellStart"/>
      <w:r w:rsidRPr="00C6439A">
        <w:rPr>
          <w:rFonts w:ascii="Times New Roman" w:hAnsi="Times New Roman" w:cs="Times New Roman"/>
          <w:b/>
        </w:rPr>
        <w:t>Re</w:t>
      </w:r>
      <w:ins w:id="201" w:author="Iris Bachmann" w:date="2022-10-17T15:37:00Z">
        <w:r w:rsidR="008F142A">
          <w:rPr>
            <w:rFonts w:ascii="Times New Roman" w:hAnsi="Times New Roman" w:cs="Times New Roman"/>
            <w:b/>
          </w:rPr>
          <w:t>k</w:t>
        </w:r>
      </w:ins>
      <w:del w:id="202" w:author="Iris Bachmann" w:date="2022-10-17T15:37:00Z">
        <w:r w:rsidRPr="00C6439A" w:rsidDel="008F142A">
          <w:rPr>
            <w:rFonts w:ascii="Times New Roman" w:hAnsi="Times New Roman" w:cs="Times New Roman"/>
            <w:b/>
          </w:rPr>
          <w:delText>c</w:delText>
        </w:r>
      </w:del>
      <w:r w:rsidRPr="00C6439A">
        <w:rPr>
          <w:rFonts w:ascii="Times New Roman" w:hAnsi="Times New Roman" w:cs="Times New Roman"/>
          <w:b/>
        </w:rPr>
        <w:t>ombinase</w:t>
      </w:r>
      <w:proofErr w:type="spellEnd"/>
      <w:r w:rsidRPr="00C6439A">
        <w:rPr>
          <w:rFonts w:ascii="Times New Roman" w:hAnsi="Times New Roman" w:cs="Times New Roman"/>
          <w:b/>
        </w:rPr>
        <w:t xml:space="preserve"> Polymerase Amplifikation</w:t>
      </w:r>
    </w:p>
    <w:p w14:paraId="5F730C1D" w14:textId="0E4A5A42" w:rsidR="00B07CA7" w:rsidRPr="00C6439A" w:rsidRDefault="00B07CA7" w:rsidP="00C6439A">
      <w:pPr>
        <w:jc w:val="both"/>
        <w:rPr>
          <w:rFonts w:ascii="Times New Roman" w:hAnsi="Times New Roman" w:cs="Times New Roman"/>
          <w:b/>
        </w:rPr>
      </w:pPr>
      <w:commentRangeStart w:id="203"/>
      <w:commentRangeStart w:id="204"/>
      <w:r w:rsidRPr="00C6439A">
        <w:rPr>
          <w:rFonts w:ascii="Times New Roman" w:hAnsi="Times New Roman" w:cs="Times New Roman"/>
          <w:b/>
        </w:rPr>
        <w:t>Normal</w:t>
      </w:r>
      <w:commentRangeEnd w:id="203"/>
      <w:r w:rsidR="00E81F90">
        <w:rPr>
          <w:rStyle w:val="Kommentarzeichen"/>
        </w:rPr>
        <w:commentReference w:id="203"/>
      </w:r>
      <w:commentRangeEnd w:id="204"/>
      <w:r w:rsidR="000E744C">
        <w:rPr>
          <w:rStyle w:val="Kommentarzeichen"/>
        </w:rPr>
        <w:commentReference w:id="204"/>
      </w:r>
    </w:p>
    <w:p w14:paraId="55754EEC" w14:textId="26DC7ECC" w:rsidR="00C6439A" w:rsidRPr="00C6439A" w:rsidRDefault="00C6439A" w:rsidP="00C6439A">
      <w:pPr>
        <w:jc w:val="both"/>
        <w:rPr>
          <w:rFonts w:ascii="Times New Roman" w:hAnsi="Times New Roman" w:cs="Times New Roman"/>
        </w:rPr>
      </w:pPr>
      <w:r w:rsidRPr="00C6439A">
        <w:rPr>
          <w:rFonts w:ascii="Times New Roman" w:hAnsi="Times New Roman" w:cs="Times New Roman"/>
        </w:rPr>
        <w:lastRenderedPageBreak/>
        <w:t xml:space="preserve">Für die Amplifikation von Nukleinsäuren mittels RPA wurde das TwistAmp© </w:t>
      </w:r>
      <w:proofErr w:type="spellStart"/>
      <w:r w:rsidRPr="00C6439A">
        <w:rPr>
          <w:rFonts w:ascii="Times New Roman" w:hAnsi="Times New Roman" w:cs="Times New Roman"/>
        </w:rPr>
        <w:t>exo</w:t>
      </w:r>
      <w:proofErr w:type="spellEnd"/>
      <w:r w:rsidRPr="00C6439A">
        <w:rPr>
          <w:rFonts w:ascii="Times New Roman" w:hAnsi="Times New Roman" w:cs="Times New Roman"/>
        </w:rPr>
        <w:t xml:space="preserve"> Kit (</w:t>
      </w:r>
      <w:proofErr w:type="spellStart"/>
      <w:r w:rsidRPr="00C6439A">
        <w:rPr>
          <w:rFonts w:ascii="Times New Roman" w:hAnsi="Times New Roman" w:cs="Times New Roman"/>
        </w:rPr>
        <w:t>TwistDX</w:t>
      </w:r>
      <w:proofErr w:type="spellEnd"/>
      <w:r w:rsidRPr="00C6439A">
        <w:rPr>
          <w:rFonts w:ascii="Times New Roman" w:hAnsi="Times New Roman" w:cs="Times New Roman"/>
        </w:rPr>
        <w:t xml:space="preserve">™) verwendet. Die für die RPA verwendeten </w:t>
      </w:r>
      <w:commentRangeStart w:id="205"/>
      <w:commentRangeStart w:id="206"/>
      <w:r w:rsidRPr="00C6439A">
        <w:rPr>
          <w:rFonts w:ascii="Times New Roman" w:hAnsi="Times New Roman" w:cs="Times New Roman"/>
        </w:rPr>
        <w:t>Oligonukleotide</w:t>
      </w:r>
      <w:commentRangeEnd w:id="205"/>
      <w:r w:rsidR="000E744C">
        <w:rPr>
          <w:rStyle w:val="Kommentarzeichen"/>
        </w:rPr>
        <w:commentReference w:id="205"/>
      </w:r>
      <w:commentRangeEnd w:id="206"/>
      <w:r w:rsidR="00162D85">
        <w:rPr>
          <w:rStyle w:val="Kommentarzeichen"/>
        </w:rPr>
        <w:commentReference w:id="206"/>
      </w:r>
      <w:r w:rsidRPr="00C6439A">
        <w:rPr>
          <w:rFonts w:ascii="Times New Roman" w:hAnsi="Times New Roman" w:cs="Times New Roman"/>
        </w:rPr>
        <w:t xml:space="preserve"> sind in Tabelle 7 angegeben</w:t>
      </w:r>
      <w:ins w:id="207" w:author="Iris Bachmann" w:date="2022-10-17T11:47:00Z">
        <w:r w:rsidR="000E744C">
          <w:rPr>
            <w:rFonts w:ascii="Times New Roman" w:hAnsi="Times New Roman" w:cs="Times New Roman"/>
          </w:rPr>
          <w:t>.</w:t>
        </w:r>
      </w:ins>
      <w:commentRangeStart w:id="208"/>
      <w:r w:rsidRPr="00C6439A">
        <w:rPr>
          <w:rFonts w:ascii="Times New Roman" w:hAnsi="Times New Roman" w:cs="Times New Roman"/>
          <w:noProof/>
        </w:rPr>
        <w:drawing>
          <wp:inline distT="0" distB="0" distL="0" distR="0" wp14:anchorId="5D1F5982" wp14:editId="2F74036E">
            <wp:extent cx="5760720" cy="3425825"/>
            <wp:effectExtent l="0" t="0" r="0" b="3175"/>
            <wp:docPr id="9" name="Grafik 9"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Tisch enthält.&#10;&#10;Automatisch generierte Beschreibung"/>
                    <pic:cNvPicPr/>
                  </pic:nvPicPr>
                  <pic:blipFill>
                    <a:blip r:embed="rId16"/>
                    <a:stretch>
                      <a:fillRect/>
                    </a:stretch>
                  </pic:blipFill>
                  <pic:spPr>
                    <a:xfrm>
                      <a:off x="0" y="0"/>
                      <a:ext cx="5760720" cy="3425825"/>
                    </a:xfrm>
                    <a:prstGeom prst="rect">
                      <a:avLst/>
                    </a:prstGeom>
                  </pic:spPr>
                </pic:pic>
              </a:graphicData>
            </a:graphic>
          </wp:inline>
        </w:drawing>
      </w:r>
      <w:commentRangeEnd w:id="208"/>
      <w:r w:rsidR="00473F85">
        <w:rPr>
          <w:rStyle w:val="Kommentarzeichen"/>
        </w:rPr>
        <w:commentReference w:id="208"/>
      </w:r>
    </w:p>
    <w:p w14:paraId="7074B78B" w14:textId="0D192C59" w:rsidR="00C6439A" w:rsidRPr="00C6439A" w:rsidRDefault="00C6439A" w:rsidP="00C6439A">
      <w:pPr>
        <w:jc w:val="both"/>
        <w:rPr>
          <w:rFonts w:ascii="Times New Roman" w:hAnsi="Times New Roman" w:cs="Times New Roman"/>
          <w:b/>
        </w:rPr>
      </w:pPr>
      <w:commentRangeStart w:id="209"/>
      <w:r w:rsidRPr="00C6439A">
        <w:rPr>
          <w:rFonts w:ascii="Times New Roman" w:hAnsi="Times New Roman" w:cs="Times New Roman"/>
        </w:rPr>
        <w:t xml:space="preserve">Pro Reaktion wurde 46,5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8) mit 29.5 µl </w:t>
      </w:r>
      <w:proofErr w:type="spellStart"/>
      <w:r w:rsidRPr="00C6439A">
        <w:rPr>
          <w:rFonts w:ascii="Times New Roman" w:hAnsi="Times New Roman" w:cs="Times New Roman"/>
        </w:rPr>
        <w:t>Rehydrationspuffer</w:t>
      </w:r>
      <w:proofErr w:type="spellEnd"/>
      <w:r w:rsidRPr="00C6439A">
        <w:rPr>
          <w:rFonts w:ascii="Times New Roman" w:hAnsi="Times New Roman" w:cs="Times New Roman"/>
        </w:rPr>
        <w:t xml:space="preserve"> und DEPC-H2O hergestellt. </w:t>
      </w:r>
      <w:commentRangeEnd w:id="209"/>
      <w:r w:rsidR="00473F85">
        <w:rPr>
          <w:rStyle w:val="Kommentarzeichen"/>
        </w:rPr>
        <w:commentReference w:id="209"/>
      </w:r>
      <w:r w:rsidRPr="00C6439A">
        <w:rPr>
          <w:rFonts w:ascii="Times New Roman" w:hAnsi="Times New Roman" w:cs="Times New Roman"/>
        </w:rPr>
        <w:t xml:space="preserve">Der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w:t>
      </w:r>
      <w:del w:id="210" w:author="Iris Bachmann" w:date="2022-10-17T11:53:00Z">
        <w:r w:rsidRPr="00C6439A" w:rsidDel="00473F85">
          <w:rPr>
            <w:rFonts w:ascii="Times New Roman" w:hAnsi="Times New Roman" w:cs="Times New Roman"/>
          </w:rPr>
          <w:delText>wurde auf eine</w:delText>
        </w:r>
      </w:del>
      <w:ins w:id="211" w:author="Iris Bachmann" w:date="2022-10-17T11:53:00Z">
        <w:r w:rsidR="00473F85">
          <w:rPr>
            <w:rFonts w:ascii="Times New Roman" w:hAnsi="Times New Roman" w:cs="Times New Roman"/>
          </w:rPr>
          <w:t>dann genutzt um das</w:t>
        </w:r>
      </w:ins>
      <w:r w:rsidRPr="00C6439A">
        <w:rPr>
          <w:rFonts w:ascii="Times New Roman" w:hAnsi="Times New Roman" w:cs="Times New Roman"/>
        </w:rPr>
        <w:t xml:space="preserve"> </w:t>
      </w:r>
      <w:proofErr w:type="spellStart"/>
      <w:r w:rsidRPr="00C6439A">
        <w:rPr>
          <w:rFonts w:ascii="Times New Roman" w:hAnsi="Times New Roman" w:cs="Times New Roman"/>
        </w:rPr>
        <w:t>lyophilisiert</w:t>
      </w:r>
      <w:ins w:id="212" w:author="Iris Bachmann" w:date="2022-10-17T11:53:00Z">
        <w:r w:rsidR="00473F85">
          <w:rPr>
            <w:rFonts w:ascii="Times New Roman" w:hAnsi="Times New Roman" w:cs="Times New Roman"/>
          </w:rPr>
          <w:t>e</w:t>
        </w:r>
      </w:ins>
      <w:proofErr w:type="spellEnd"/>
      <w:r w:rsidRPr="00C6439A">
        <w:rPr>
          <w:rFonts w:ascii="Times New Roman" w:hAnsi="Times New Roman" w:cs="Times New Roman"/>
        </w:rPr>
        <w:t xml:space="preserve"> RPA-</w:t>
      </w:r>
      <w:del w:id="213" w:author="Iris Bachmann" w:date="2022-10-17T11:53:00Z">
        <w:r w:rsidRPr="00C6439A" w:rsidDel="00473F85">
          <w:rPr>
            <w:rFonts w:ascii="Times New Roman" w:hAnsi="Times New Roman" w:cs="Times New Roman"/>
          </w:rPr>
          <w:delText xml:space="preserve">Reaktion </w:delText>
        </w:r>
      </w:del>
      <w:ins w:id="214" w:author="Iris Bachmann" w:date="2022-10-17T11:53:00Z">
        <w:r w:rsidR="00473F85">
          <w:rPr>
            <w:rFonts w:ascii="Times New Roman" w:hAnsi="Times New Roman" w:cs="Times New Roman"/>
          </w:rPr>
          <w:t>Enzympe</w:t>
        </w:r>
      </w:ins>
      <w:ins w:id="215" w:author="Iris Bachmann" w:date="2022-10-17T11:54:00Z">
        <w:r w:rsidR="00473F85">
          <w:rPr>
            <w:rFonts w:ascii="Times New Roman" w:hAnsi="Times New Roman" w:cs="Times New Roman"/>
          </w:rPr>
          <w:t xml:space="preserve">llet zu </w:t>
        </w:r>
        <w:proofErr w:type="spellStart"/>
        <w:r w:rsidR="00473F85">
          <w:rPr>
            <w:rFonts w:ascii="Times New Roman" w:hAnsi="Times New Roman" w:cs="Times New Roman"/>
          </w:rPr>
          <w:t>resuspendieren</w:t>
        </w:r>
        <w:proofErr w:type="spellEnd"/>
        <w:r w:rsidR="00473F85">
          <w:rPr>
            <w:rFonts w:ascii="Times New Roman" w:hAnsi="Times New Roman" w:cs="Times New Roman"/>
          </w:rPr>
          <w:t xml:space="preserve"> </w:t>
        </w:r>
      </w:ins>
      <w:del w:id="216" w:author="Iris Bachmann" w:date="2022-10-17T11:54:00Z">
        <w:r w:rsidRPr="00C6439A" w:rsidDel="00473F85">
          <w:rPr>
            <w:rFonts w:ascii="Times New Roman" w:hAnsi="Times New Roman" w:cs="Times New Roman"/>
          </w:rPr>
          <w:delText>übertragen</w:delText>
        </w:r>
      </w:del>
      <w:r w:rsidRPr="00C6439A">
        <w:rPr>
          <w:rFonts w:ascii="Times New Roman" w:hAnsi="Times New Roman" w:cs="Times New Roman"/>
        </w:rPr>
        <w:t xml:space="preserve">. Die </w:t>
      </w:r>
      <w:proofErr w:type="spellStart"/>
      <w:ins w:id="217" w:author="Iris Bachmann" w:date="2022-10-17T11:54:00Z">
        <w:r w:rsidR="00473F85">
          <w:rPr>
            <w:rFonts w:ascii="Times New Roman" w:hAnsi="Times New Roman" w:cs="Times New Roman"/>
          </w:rPr>
          <w:t>resuspendierte</w:t>
        </w:r>
        <w:proofErr w:type="spellEnd"/>
        <w:r w:rsidR="00473F85">
          <w:rPr>
            <w:rFonts w:ascii="Times New Roman" w:hAnsi="Times New Roman" w:cs="Times New Roman"/>
          </w:rPr>
          <w:t xml:space="preserve"> </w:t>
        </w:r>
      </w:ins>
      <w:r w:rsidRPr="00C6439A">
        <w:rPr>
          <w:rFonts w:ascii="Times New Roman" w:hAnsi="Times New Roman" w:cs="Times New Roman"/>
        </w:rPr>
        <w:t xml:space="preserve">Lösung </w:t>
      </w:r>
      <w:del w:id="218" w:author="Iris Bachmann" w:date="2022-10-17T11:54:00Z">
        <w:r w:rsidRPr="00C6439A" w:rsidDel="00473F85">
          <w:rPr>
            <w:rFonts w:ascii="Times New Roman" w:hAnsi="Times New Roman" w:cs="Times New Roman"/>
          </w:rPr>
          <w:delText xml:space="preserve">wurde </w:delText>
        </w:r>
      </w:del>
      <w:ins w:id="219" w:author="Iris Bachmann" w:date="2022-10-17T11:54:00Z">
        <w:r w:rsidR="00473F85">
          <w:rPr>
            <w:rFonts w:ascii="Times New Roman" w:hAnsi="Times New Roman" w:cs="Times New Roman"/>
          </w:rPr>
          <w:t>wird</w:t>
        </w:r>
        <w:r w:rsidR="00473F85" w:rsidRPr="00C6439A">
          <w:rPr>
            <w:rFonts w:ascii="Times New Roman" w:hAnsi="Times New Roman" w:cs="Times New Roman"/>
          </w:rPr>
          <w:t xml:space="preserve"> </w:t>
        </w:r>
      </w:ins>
      <w:r w:rsidRPr="00C6439A">
        <w:rPr>
          <w:rFonts w:ascii="Times New Roman" w:hAnsi="Times New Roman" w:cs="Times New Roman"/>
        </w:rPr>
        <w:t>für ca. 2 min bei Raumtemperatur inkubiert</w:t>
      </w:r>
      <w:ins w:id="220" w:author="Iris Bachmann" w:date="2022-10-17T11:54:00Z">
        <w:r w:rsidR="00473F85">
          <w:rPr>
            <w:rFonts w:ascii="Times New Roman" w:hAnsi="Times New Roman" w:cs="Times New Roman"/>
          </w:rPr>
          <w:t xml:space="preserve"> und</w:t>
        </w:r>
      </w:ins>
      <w:del w:id="221" w:author="Iris Bachmann" w:date="2022-10-17T11:54:00Z">
        <w:r w:rsidRPr="00C6439A" w:rsidDel="00473F85">
          <w:rPr>
            <w:rFonts w:ascii="Times New Roman" w:hAnsi="Times New Roman" w:cs="Times New Roman"/>
          </w:rPr>
          <w:delText>,</w:delText>
        </w:r>
      </w:del>
      <w:r w:rsidRPr="00C6439A">
        <w:rPr>
          <w:rFonts w:ascii="Times New Roman" w:hAnsi="Times New Roman" w:cs="Times New Roman"/>
        </w:rPr>
        <w:t xml:space="preserve"> anschließend </w:t>
      </w:r>
      <w:del w:id="222" w:author="Iris Bachmann" w:date="2022-10-17T11:54:00Z">
        <w:r w:rsidRPr="00C6439A" w:rsidDel="00473F85">
          <w:rPr>
            <w:rFonts w:ascii="Times New Roman" w:hAnsi="Times New Roman" w:cs="Times New Roman"/>
          </w:rPr>
          <w:delText>mit einer Tischzentrifuge kurz zentrifugiert und leicht gevortext</w:delText>
        </w:r>
      </w:del>
      <w:ins w:id="223" w:author="Iris Bachmann" w:date="2022-10-17T11:54:00Z">
        <w:r w:rsidR="00473F85">
          <w:rPr>
            <w:rFonts w:ascii="Times New Roman" w:hAnsi="Times New Roman" w:cs="Times New Roman"/>
          </w:rPr>
          <w:t xml:space="preserve"> gut gemischt</w:t>
        </w:r>
      </w:ins>
      <w:r w:rsidRPr="00C6439A">
        <w:rPr>
          <w:rFonts w:ascii="Times New Roman" w:hAnsi="Times New Roman" w:cs="Times New Roman"/>
        </w:rPr>
        <w:t xml:space="preserve">. </w:t>
      </w:r>
      <w:del w:id="224" w:author="Iris Bachmann" w:date="2022-10-17T11:55:00Z">
        <w:r w:rsidRPr="00C6439A" w:rsidDel="00473F85">
          <w:rPr>
            <w:rFonts w:ascii="Times New Roman" w:hAnsi="Times New Roman" w:cs="Times New Roman"/>
          </w:rPr>
          <w:delText>Von d</w:delText>
        </w:r>
      </w:del>
      <w:ins w:id="225" w:author="Iris Bachmann" w:date="2022-10-17T11:55:00Z">
        <w:r w:rsidR="00473F85">
          <w:rPr>
            <w:rFonts w:ascii="Times New Roman" w:hAnsi="Times New Roman" w:cs="Times New Roman"/>
          </w:rPr>
          <w:t>D</w:t>
        </w:r>
      </w:ins>
      <w:r w:rsidRPr="00C6439A">
        <w:rPr>
          <w:rFonts w:ascii="Times New Roman" w:hAnsi="Times New Roman" w:cs="Times New Roman"/>
        </w:rPr>
        <w:t>er rehydrierte</w:t>
      </w:r>
      <w:del w:id="226" w:author="Iris Bachmann" w:date="2022-10-17T11:55:00Z">
        <w:r w:rsidRPr="00C6439A" w:rsidDel="00473F85">
          <w:rPr>
            <w:rFonts w:ascii="Times New Roman" w:hAnsi="Times New Roman" w:cs="Times New Roman"/>
          </w:rPr>
          <w:delText>n</w:delText>
        </w:r>
      </w:del>
      <w:r w:rsidRPr="00C6439A">
        <w:rPr>
          <w:rFonts w:ascii="Times New Roman" w:hAnsi="Times New Roman" w:cs="Times New Roman"/>
        </w:rPr>
        <w:t xml:space="preserve"> RPA-</w:t>
      </w:r>
      <w:proofErr w:type="spellStart"/>
      <w:r w:rsidRPr="00C6439A">
        <w:rPr>
          <w:rFonts w:ascii="Times New Roman" w:hAnsi="Times New Roman" w:cs="Times New Roman"/>
        </w:rPr>
        <w:t>Reaktion</w:t>
      </w:r>
      <w:ins w:id="227" w:author="Iris Bachmann" w:date="2022-10-17T11:55:00Z">
        <w:r w:rsidR="00473F85">
          <w:rPr>
            <w:rFonts w:ascii="Times New Roman" w:hAnsi="Times New Roman" w:cs="Times New Roman"/>
          </w:rPr>
          <w:t>mix</w:t>
        </w:r>
      </w:ins>
      <w:proofErr w:type="spellEnd"/>
      <w:r w:rsidRPr="00C6439A">
        <w:rPr>
          <w:rFonts w:ascii="Times New Roman" w:hAnsi="Times New Roman" w:cs="Times New Roman"/>
        </w:rPr>
        <w:t xml:space="preserve"> </w:t>
      </w:r>
      <w:del w:id="228" w:author="Iris Bachmann" w:date="2022-10-17T11:55:00Z">
        <w:r w:rsidRPr="00C6439A" w:rsidDel="00473F85">
          <w:rPr>
            <w:rFonts w:ascii="Times New Roman" w:hAnsi="Times New Roman" w:cs="Times New Roman"/>
          </w:rPr>
          <w:delText xml:space="preserve">wurden </w:delText>
        </w:r>
      </w:del>
      <w:ins w:id="229" w:author="Iris Bachmann" w:date="2022-10-17T11:55:00Z">
        <w:r w:rsidR="00473F85">
          <w:rPr>
            <w:rFonts w:ascii="Times New Roman" w:hAnsi="Times New Roman" w:cs="Times New Roman"/>
          </w:rPr>
          <w:t>(</w:t>
        </w:r>
      </w:ins>
      <w:r w:rsidRPr="00C6439A">
        <w:rPr>
          <w:rFonts w:ascii="Times New Roman" w:hAnsi="Times New Roman" w:cs="Times New Roman"/>
        </w:rPr>
        <w:t>46,5 µl</w:t>
      </w:r>
      <w:ins w:id="230" w:author="Iris Bachmann" w:date="2022-10-17T11:55:00Z">
        <w:r w:rsidR="00473F85">
          <w:rPr>
            <w:rFonts w:ascii="Times New Roman" w:hAnsi="Times New Roman" w:cs="Times New Roman"/>
          </w:rPr>
          <w:t>) wird dann in eine neu</w:t>
        </w:r>
      </w:ins>
      <w:ins w:id="231" w:author="Iris Bachmann" w:date="2022-10-17T11:56:00Z">
        <w:r w:rsidR="00473F85">
          <w:rPr>
            <w:rFonts w:ascii="Times New Roman" w:hAnsi="Times New Roman" w:cs="Times New Roman"/>
          </w:rPr>
          <w:t xml:space="preserve">e </w:t>
        </w:r>
      </w:ins>
      <w:del w:id="232" w:author="Iris Bachmann" w:date="2022-10-17T11:56:00Z">
        <w:r w:rsidRPr="00C6439A" w:rsidDel="00473F85">
          <w:rPr>
            <w:rFonts w:ascii="Times New Roman" w:hAnsi="Times New Roman" w:cs="Times New Roman"/>
          </w:rPr>
          <w:delText xml:space="preserve"> in eine </w:delText>
        </w:r>
      </w:del>
      <w:r w:rsidRPr="00C6439A">
        <w:rPr>
          <w:rFonts w:ascii="Times New Roman" w:hAnsi="Times New Roman" w:cs="Times New Roman"/>
        </w:rPr>
        <w:t xml:space="preserve">Kavität eines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w:t>
      </w:r>
      <w:ins w:id="233" w:author="Iris Bachmann" w:date="2022-10-17T11:56:00Z">
        <w:r w:rsidR="00473F85">
          <w:rPr>
            <w:rFonts w:ascii="Times New Roman" w:hAnsi="Times New Roman" w:cs="Times New Roman"/>
          </w:rPr>
          <w:t xml:space="preserve">(Firma) </w:t>
        </w:r>
      </w:ins>
      <w:r w:rsidRPr="00C6439A">
        <w:rPr>
          <w:rFonts w:ascii="Times New Roman" w:hAnsi="Times New Roman" w:cs="Times New Roman"/>
        </w:rPr>
        <w:t xml:space="preserve">übertragen und </w:t>
      </w:r>
      <w:del w:id="234" w:author="Iris Bachmann" w:date="2022-10-17T11:56:00Z">
        <w:r w:rsidRPr="00C6439A" w:rsidDel="00473F85">
          <w:rPr>
            <w:rFonts w:ascii="Times New Roman" w:hAnsi="Times New Roman" w:cs="Times New Roman"/>
          </w:rPr>
          <w:delText xml:space="preserve">dieser mittels einer Tischzentrifuge abermals </w:delText>
        </w:r>
      </w:del>
      <w:r w:rsidRPr="00C6439A">
        <w:rPr>
          <w:rFonts w:ascii="Times New Roman" w:hAnsi="Times New Roman" w:cs="Times New Roman"/>
        </w:rPr>
        <w:t xml:space="preserve">kurz zentrifugiert. Nachfolgend </w:t>
      </w:r>
      <w:del w:id="235" w:author="Iris Bachmann" w:date="2022-10-17T11:56:00Z">
        <w:r w:rsidRPr="00C6439A" w:rsidDel="00473F85">
          <w:rPr>
            <w:rFonts w:ascii="Times New Roman" w:hAnsi="Times New Roman" w:cs="Times New Roman"/>
          </w:rPr>
          <w:delText xml:space="preserve">wurde </w:delText>
        </w:r>
      </w:del>
      <w:ins w:id="236" w:author="Iris Bachmann" w:date="2022-10-17T11:56:00Z">
        <w:r w:rsidR="00473F85">
          <w:rPr>
            <w:rFonts w:ascii="Times New Roman" w:hAnsi="Times New Roman" w:cs="Times New Roman"/>
          </w:rPr>
          <w:t>wird</w:t>
        </w:r>
        <w:r w:rsidR="00473F85" w:rsidRPr="00C6439A">
          <w:rPr>
            <w:rFonts w:ascii="Times New Roman" w:hAnsi="Times New Roman" w:cs="Times New Roman"/>
          </w:rPr>
          <w:t xml:space="preserve"> </w:t>
        </w:r>
      </w:ins>
      <w:r w:rsidRPr="00C6439A">
        <w:rPr>
          <w:rFonts w:ascii="Times New Roman" w:hAnsi="Times New Roman" w:cs="Times New Roman"/>
        </w:rPr>
        <w:t xml:space="preserve">1 µl zu amplifizierende RNA bzw. 1 µl </w:t>
      </w:r>
      <w:del w:id="237" w:author="Iris Bachmann" w:date="2022-10-17T11:56:00Z">
        <w:r w:rsidRPr="00C6439A" w:rsidDel="00473F85">
          <w:rPr>
            <w:rFonts w:ascii="Times New Roman" w:hAnsi="Times New Roman" w:cs="Times New Roman"/>
          </w:rPr>
          <w:delText>DEPC-</w:delText>
        </w:r>
      </w:del>
      <w:r w:rsidRPr="00C6439A">
        <w:rPr>
          <w:rFonts w:ascii="Times New Roman" w:hAnsi="Times New Roman" w:cs="Times New Roman"/>
        </w:rPr>
        <w:t xml:space="preserve">H2O </w:t>
      </w:r>
      <w:del w:id="238" w:author="Iris Bachmann" w:date="2022-10-17T11:56:00Z">
        <w:r w:rsidRPr="00C6439A" w:rsidDel="00473F85">
          <w:rPr>
            <w:rFonts w:ascii="Times New Roman" w:hAnsi="Times New Roman" w:cs="Times New Roman"/>
          </w:rPr>
          <w:delText>bei der</w:delText>
        </w:r>
      </w:del>
      <w:ins w:id="239" w:author="Iris Bachmann" w:date="2022-10-17T11:56:00Z">
        <w:r w:rsidR="00473F85">
          <w:rPr>
            <w:rFonts w:ascii="Times New Roman" w:hAnsi="Times New Roman" w:cs="Times New Roman"/>
          </w:rPr>
          <w:t>(</w:t>
        </w:r>
      </w:ins>
      <w:r w:rsidRPr="00C6439A">
        <w:rPr>
          <w:rFonts w:ascii="Times New Roman" w:hAnsi="Times New Roman" w:cs="Times New Roman"/>
        </w:rPr>
        <w:t xml:space="preserve"> Negativkontrolle</w:t>
      </w:r>
      <w:ins w:id="240" w:author="Iris Bachmann" w:date="2022-10-17T11:56:00Z">
        <w:r w:rsidR="00473F85">
          <w:rPr>
            <w:rFonts w:ascii="Times New Roman" w:hAnsi="Times New Roman" w:cs="Times New Roman"/>
          </w:rPr>
          <w:t>)</w:t>
        </w:r>
      </w:ins>
      <w:ins w:id="241" w:author="Iris Bachmann" w:date="2022-10-17T11:57:00Z">
        <w:r w:rsidR="00473F85">
          <w:rPr>
            <w:rFonts w:ascii="Times New Roman" w:hAnsi="Times New Roman" w:cs="Times New Roman"/>
          </w:rPr>
          <w:t xml:space="preserve"> zum Reaktionsmix</w:t>
        </w:r>
      </w:ins>
      <w:r w:rsidRPr="00C6439A">
        <w:rPr>
          <w:rFonts w:ascii="Times New Roman" w:hAnsi="Times New Roman" w:cs="Times New Roman"/>
        </w:rPr>
        <w:t xml:space="preserve"> dazugegeben</w:t>
      </w:r>
      <w:del w:id="242" w:author="Iris Bachmann" w:date="2022-10-17T11:57:00Z">
        <w:r w:rsidRPr="00C6439A" w:rsidDel="00473F85">
          <w:rPr>
            <w:rFonts w:ascii="Times New Roman" w:hAnsi="Times New Roman" w:cs="Times New Roman"/>
          </w:rPr>
          <w:delText>.</w:delText>
        </w:r>
      </w:del>
      <w:r w:rsidRPr="00C6439A">
        <w:rPr>
          <w:rFonts w:ascii="Times New Roman" w:hAnsi="Times New Roman" w:cs="Times New Roman"/>
        </w:rPr>
        <w:t xml:space="preserve"> </w:t>
      </w:r>
      <w:del w:id="243" w:author="Iris Bachmann" w:date="2022-10-17T11:57:00Z">
        <w:r w:rsidRPr="00C6439A" w:rsidDel="00473F85">
          <w:rPr>
            <w:rFonts w:ascii="Times New Roman" w:hAnsi="Times New Roman" w:cs="Times New Roman"/>
          </w:rPr>
          <w:delText xml:space="preserve">Als Letztes wurden </w:delText>
        </w:r>
      </w:del>
      <w:ins w:id="244" w:author="Iris Bachmann" w:date="2022-10-17T11:57:00Z">
        <w:r w:rsidR="00473F85">
          <w:rPr>
            <w:rFonts w:ascii="Times New Roman" w:hAnsi="Times New Roman" w:cs="Times New Roman"/>
          </w:rPr>
          <w:t xml:space="preserve">sowie </w:t>
        </w:r>
      </w:ins>
      <w:r w:rsidRPr="00C6439A">
        <w:rPr>
          <w:rFonts w:ascii="Times New Roman" w:hAnsi="Times New Roman" w:cs="Times New Roman"/>
        </w:rPr>
        <w:t xml:space="preserve">2,5 µl Magnesium Acetat (280 </w:t>
      </w:r>
      <w:proofErr w:type="spellStart"/>
      <w:r w:rsidRPr="00C6439A">
        <w:rPr>
          <w:rFonts w:ascii="Times New Roman" w:hAnsi="Times New Roman" w:cs="Times New Roman"/>
        </w:rPr>
        <w:t>mM</w:t>
      </w:r>
      <w:proofErr w:type="spellEnd"/>
      <w:r w:rsidRPr="00C6439A">
        <w:rPr>
          <w:rFonts w:ascii="Times New Roman" w:hAnsi="Times New Roman" w:cs="Times New Roman"/>
        </w:rPr>
        <w:t>) in den Deckel der Kavität</w:t>
      </w:r>
      <w:del w:id="245" w:author="Iris Bachmann" w:date="2022-10-17T11:57:00Z">
        <w:r w:rsidRPr="00C6439A" w:rsidDel="00473F85">
          <w:rPr>
            <w:rFonts w:ascii="Times New Roman" w:hAnsi="Times New Roman" w:cs="Times New Roman"/>
          </w:rPr>
          <w:delText xml:space="preserve"> pipettiert</w:delText>
        </w:r>
      </w:del>
      <w:r w:rsidRPr="00C6439A">
        <w:rPr>
          <w:rFonts w:ascii="Times New Roman" w:hAnsi="Times New Roman" w:cs="Times New Roman"/>
        </w:rPr>
        <w:t xml:space="preserve">. </w:t>
      </w:r>
      <w:commentRangeStart w:id="246"/>
      <w:r w:rsidRPr="00C6439A">
        <w:rPr>
          <w:rFonts w:ascii="Times New Roman" w:hAnsi="Times New Roman" w:cs="Times New Roman"/>
        </w:rPr>
        <w:t xml:space="preserve">Zum Start der Messung </w:t>
      </w:r>
      <w:commentRangeEnd w:id="246"/>
      <w:r w:rsidR="00473F85">
        <w:rPr>
          <w:rStyle w:val="Kommentarzeichen"/>
        </w:rPr>
        <w:commentReference w:id="246"/>
      </w:r>
      <w:del w:id="247" w:author="Iris Bachmann" w:date="2022-10-17T11:58:00Z">
        <w:r w:rsidRPr="00C6439A" w:rsidDel="00473F85">
          <w:rPr>
            <w:rFonts w:ascii="Times New Roman" w:hAnsi="Times New Roman" w:cs="Times New Roman"/>
          </w:rPr>
          <w:delText xml:space="preserve">wurde </w:delText>
        </w:r>
      </w:del>
      <w:ins w:id="248" w:author="Iris Bachmann" w:date="2022-10-17T11:58:00Z">
        <w:r w:rsidR="00473F85">
          <w:rPr>
            <w:rFonts w:ascii="Times New Roman" w:hAnsi="Times New Roman" w:cs="Times New Roman"/>
          </w:rPr>
          <w:t>wird</w:t>
        </w:r>
        <w:r w:rsidR="00473F85" w:rsidRPr="00C6439A">
          <w:rPr>
            <w:rFonts w:ascii="Times New Roman" w:hAnsi="Times New Roman" w:cs="Times New Roman"/>
          </w:rPr>
          <w:t xml:space="preserve"> </w:t>
        </w:r>
      </w:ins>
      <w:r w:rsidRPr="00C6439A">
        <w:rPr>
          <w:rFonts w:ascii="Times New Roman" w:hAnsi="Times New Roman" w:cs="Times New Roman"/>
        </w:rPr>
        <w:t xml:space="preserve">der Messstreifen kurz zentrifugiert, gevortext und abermals </w:t>
      </w:r>
      <w:del w:id="249" w:author="Iris Bachmann" w:date="2022-10-17T11:58:00Z">
        <w:r w:rsidRPr="00C6439A" w:rsidDel="00473F85">
          <w:rPr>
            <w:rFonts w:ascii="Times New Roman" w:hAnsi="Times New Roman" w:cs="Times New Roman"/>
          </w:rPr>
          <w:delText>Zentrifugiert</w:delText>
        </w:r>
      </w:del>
      <w:proofErr w:type="gramStart"/>
      <w:ins w:id="250" w:author="Iris Bachmann" w:date="2022-10-17T11:58:00Z">
        <w:r w:rsidR="00473F85">
          <w:rPr>
            <w:rFonts w:ascii="Times New Roman" w:hAnsi="Times New Roman" w:cs="Times New Roman"/>
          </w:rPr>
          <w:t>z</w:t>
        </w:r>
        <w:r w:rsidR="00473F85" w:rsidRPr="00C6439A">
          <w:rPr>
            <w:rFonts w:ascii="Times New Roman" w:hAnsi="Times New Roman" w:cs="Times New Roman"/>
          </w:rPr>
          <w:t>entrifugiert</w:t>
        </w:r>
        <w:r w:rsidR="00473F85">
          <w:rPr>
            <w:rFonts w:ascii="Times New Roman" w:hAnsi="Times New Roman" w:cs="Times New Roman"/>
          </w:rPr>
          <w:t xml:space="preserve">  …</w:t>
        </w:r>
        <w:proofErr w:type="gramEnd"/>
        <w:r w:rsidR="00473F85">
          <w:rPr>
            <w:rFonts w:ascii="Times New Roman" w:hAnsi="Times New Roman" w:cs="Times New Roman"/>
          </w:rPr>
          <w:t xml:space="preserve"> Warum? … </w:t>
        </w:r>
      </w:ins>
      <w:r w:rsidRPr="00C6439A">
        <w:rPr>
          <w:rFonts w:ascii="Times New Roman" w:hAnsi="Times New Roman" w:cs="Times New Roman"/>
        </w:rPr>
        <w:t xml:space="preserve">. Die Messung </w:t>
      </w:r>
      <w:ins w:id="251" w:author="Iris Bachmann" w:date="2022-10-17T11:58:00Z">
        <w:r w:rsidR="00473F85">
          <w:rPr>
            <w:rFonts w:ascii="Times New Roman" w:hAnsi="Times New Roman" w:cs="Times New Roman"/>
          </w:rPr>
          <w:t>v</w:t>
        </w:r>
      </w:ins>
      <w:ins w:id="252" w:author="Iris Bachmann" w:date="2022-10-17T11:59:00Z">
        <w:r w:rsidR="00473F85">
          <w:rPr>
            <w:rFonts w:ascii="Times New Roman" w:hAnsi="Times New Roman" w:cs="Times New Roman"/>
          </w:rPr>
          <w:t xml:space="preserve">on </w:t>
        </w:r>
        <w:commentRangeStart w:id="253"/>
        <w:proofErr w:type="spellStart"/>
        <w:r w:rsidR="00473F85">
          <w:rPr>
            <w:rFonts w:ascii="Times New Roman" w:hAnsi="Times New Roman" w:cs="Times New Roman"/>
          </w:rPr>
          <w:t>x</w:t>
        </w:r>
      </w:ins>
      <w:commentRangeEnd w:id="253"/>
      <w:ins w:id="254" w:author="Iris Bachmann" w:date="2022-10-17T12:01:00Z">
        <w:r w:rsidR="000445FB">
          <w:rPr>
            <w:rStyle w:val="Kommentarzeichen"/>
          </w:rPr>
          <w:commentReference w:id="253"/>
        </w:r>
      </w:ins>
      <w:ins w:id="255" w:author="Iris Bachmann" w:date="2022-10-17T11:59:00Z">
        <w:r w:rsidR="00473F85">
          <w:rPr>
            <w:rFonts w:ascii="Times New Roman" w:hAnsi="Times New Roman" w:cs="Times New Roman"/>
          </w:rPr>
          <w:t>yz</w:t>
        </w:r>
        <w:proofErr w:type="spellEnd"/>
        <w:r w:rsidR="00473F85">
          <w:rPr>
            <w:rFonts w:ascii="Times New Roman" w:hAnsi="Times New Roman" w:cs="Times New Roman"/>
          </w:rPr>
          <w:t xml:space="preserve"> … </w:t>
        </w:r>
      </w:ins>
      <w:r w:rsidRPr="00C6439A">
        <w:rPr>
          <w:rFonts w:ascii="Times New Roman" w:hAnsi="Times New Roman" w:cs="Times New Roman"/>
        </w:rPr>
        <w:t>erfolgte im ESEQuant TS2.4 (Qiagen) bei 38</w:t>
      </w:r>
      <w:ins w:id="256" w:author="Iris Bachmann" w:date="2022-10-17T11:59:00Z">
        <w:r w:rsidR="00473F85">
          <w:rPr>
            <w:rFonts w:ascii="Times New Roman" w:hAnsi="Times New Roman" w:cs="Times New Roman"/>
          </w:rPr>
          <w:t xml:space="preserve"> </w:t>
        </w:r>
      </w:ins>
      <w:r w:rsidRPr="00C6439A">
        <w:rPr>
          <w:rFonts w:ascii="Times New Roman" w:hAnsi="Times New Roman" w:cs="Times New Roman"/>
        </w:rPr>
        <w:t>-</w:t>
      </w:r>
      <w:ins w:id="257" w:author="Iris Bachmann" w:date="2022-10-17T11:59:00Z">
        <w:r w:rsidR="00473F85">
          <w:rPr>
            <w:rFonts w:ascii="Times New Roman" w:hAnsi="Times New Roman" w:cs="Times New Roman"/>
          </w:rPr>
          <w:t xml:space="preserve"> </w:t>
        </w:r>
      </w:ins>
      <w:r w:rsidRPr="00C6439A">
        <w:rPr>
          <w:rFonts w:ascii="Times New Roman" w:hAnsi="Times New Roman" w:cs="Times New Roman"/>
        </w:rPr>
        <w:t xml:space="preserve">42 °C. Je nach Versuch wurde die Messung für ein zusätzliches </w:t>
      </w:r>
      <w:del w:id="258" w:author="Iris Bachmann" w:date="2022-10-17T11:59:00Z">
        <w:r w:rsidRPr="00C6439A" w:rsidDel="00473F85">
          <w:rPr>
            <w:rFonts w:ascii="Times New Roman" w:hAnsi="Times New Roman" w:cs="Times New Roman"/>
          </w:rPr>
          <w:delText xml:space="preserve">Vortexen </w:delText>
        </w:r>
      </w:del>
      <w:ins w:id="259" w:author="Iris Bachmann" w:date="2022-10-17T11:59:00Z">
        <w:r w:rsidR="00473F85">
          <w:rPr>
            <w:rFonts w:ascii="Times New Roman" w:hAnsi="Times New Roman" w:cs="Times New Roman"/>
          </w:rPr>
          <w:t>Mischen</w:t>
        </w:r>
        <w:r w:rsidR="00473F85" w:rsidRPr="00C6439A">
          <w:rPr>
            <w:rFonts w:ascii="Times New Roman" w:hAnsi="Times New Roman" w:cs="Times New Roman"/>
          </w:rPr>
          <w:t xml:space="preserve"> </w:t>
        </w:r>
      </w:ins>
      <w:del w:id="260" w:author="Iris Bachmann" w:date="2022-10-17T11:59:00Z">
        <w:r w:rsidRPr="00C6439A" w:rsidDel="00473F85">
          <w:rPr>
            <w:rFonts w:ascii="Times New Roman" w:hAnsi="Times New Roman" w:cs="Times New Roman"/>
          </w:rPr>
          <w:delText xml:space="preserve">mit anschließender Zentrifugation </w:delText>
        </w:r>
      </w:del>
      <w:r w:rsidRPr="00C6439A">
        <w:rPr>
          <w:rFonts w:ascii="Times New Roman" w:hAnsi="Times New Roman" w:cs="Times New Roman"/>
        </w:rPr>
        <w:t>unterbrochen</w:t>
      </w:r>
      <w:ins w:id="261" w:author="Iris Bachmann" w:date="2022-10-17T11:59:00Z">
        <w:r w:rsidR="00473F85">
          <w:rPr>
            <w:rFonts w:ascii="Times New Roman" w:hAnsi="Times New Roman" w:cs="Times New Roman"/>
          </w:rPr>
          <w:t xml:space="preserve">, warum? … und wenn mischen, </w:t>
        </w:r>
        <w:proofErr w:type="gramStart"/>
        <w:r w:rsidR="00473F85">
          <w:rPr>
            <w:rFonts w:ascii="Times New Roman" w:hAnsi="Times New Roman" w:cs="Times New Roman"/>
          </w:rPr>
          <w:t>wann?</w:t>
        </w:r>
      </w:ins>
      <w:r w:rsidRPr="00C6439A">
        <w:rPr>
          <w:rFonts w:ascii="Times New Roman" w:hAnsi="Times New Roman" w:cs="Times New Roman"/>
        </w:rPr>
        <w:t>.</w:t>
      </w:r>
      <w:proofErr w:type="gramEnd"/>
    </w:p>
    <w:p w14:paraId="0D02A0FB" w14:textId="68BB7E0F" w:rsidR="00B07CA7" w:rsidRPr="00C6439A" w:rsidRDefault="00B07CA7" w:rsidP="00C6439A">
      <w:pPr>
        <w:jc w:val="both"/>
        <w:rPr>
          <w:rFonts w:ascii="Times New Roman" w:hAnsi="Times New Roman" w:cs="Times New Roman"/>
          <w:b/>
        </w:rPr>
      </w:pPr>
      <w:commentRangeStart w:id="262"/>
      <w:r w:rsidRPr="00C6439A">
        <w:rPr>
          <w:rFonts w:ascii="Times New Roman" w:hAnsi="Times New Roman" w:cs="Times New Roman"/>
          <w:b/>
        </w:rPr>
        <w:t>8tel Ansatz</w:t>
      </w:r>
      <w:commentRangeEnd w:id="262"/>
      <w:r w:rsidR="00E81F90">
        <w:rPr>
          <w:rStyle w:val="Kommentarzeichen"/>
        </w:rPr>
        <w:commentReference w:id="262"/>
      </w:r>
    </w:p>
    <w:p w14:paraId="3DC2A53E" w14:textId="77777777" w:rsidR="00E81F90" w:rsidRDefault="00C6439A" w:rsidP="00C6439A">
      <w:pPr>
        <w:jc w:val="both"/>
        <w:rPr>
          <w:rFonts w:ascii="Times New Roman" w:hAnsi="Times New Roman" w:cs="Times New Roman"/>
        </w:rPr>
      </w:pPr>
      <w:commentRangeStart w:id="263"/>
      <w:r w:rsidRPr="00C6439A">
        <w:rPr>
          <w:rFonts w:ascii="Times New Roman" w:hAnsi="Times New Roman" w:cs="Times New Roman"/>
        </w:rPr>
        <w:t xml:space="preserve">kurze Einleitung, dass die RPA auch im 8tel Ansatz geht. </w:t>
      </w:r>
      <w:commentRangeEnd w:id="263"/>
      <w:r w:rsidR="00E81F90">
        <w:rPr>
          <w:rStyle w:val="Kommentarzeichen"/>
        </w:rPr>
        <w:commentReference w:id="263"/>
      </w:r>
    </w:p>
    <w:p w14:paraId="68EE9EDB" w14:textId="414E218B" w:rsidR="00473F85" w:rsidRDefault="00C6439A" w:rsidP="00C6439A">
      <w:pPr>
        <w:jc w:val="both"/>
        <w:rPr>
          <w:ins w:id="264" w:author="Iris Bachmann" w:date="2022-10-17T12:00:00Z"/>
          <w:rFonts w:ascii="Times New Roman" w:hAnsi="Times New Roman" w:cs="Times New Roman"/>
        </w:rPr>
      </w:pPr>
      <w:commentRangeStart w:id="265"/>
      <w:commentRangeStart w:id="266"/>
      <w:commentRangeStart w:id="267"/>
      <w:r w:rsidRPr="00C6439A">
        <w:rPr>
          <w:rFonts w:ascii="Times New Roman" w:hAnsi="Times New Roman" w:cs="Times New Roman"/>
        </w:rPr>
        <w:t>F</w:t>
      </w:r>
      <w:commentRangeEnd w:id="265"/>
      <w:r w:rsidR="00564151">
        <w:rPr>
          <w:rStyle w:val="Kommentarzeichen"/>
        </w:rPr>
        <w:commentReference w:id="265"/>
      </w:r>
      <w:r w:rsidRPr="00C6439A">
        <w:rPr>
          <w:rFonts w:ascii="Times New Roman" w:hAnsi="Times New Roman" w:cs="Times New Roman"/>
        </w:rPr>
        <w:t xml:space="preserve">ür 8 Reaktionen wurde insgesamt 40,8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9) mit 29.5 µl </w:t>
      </w:r>
      <w:proofErr w:type="spellStart"/>
      <w:r w:rsidRPr="00C6439A">
        <w:rPr>
          <w:rFonts w:ascii="Times New Roman" w:hAnsi="Times New Roman" w:cs="Times New Roman"/>
        </w:rPr>
        <w:t>Rehydrationspuffer</w:t>
      </w:r>
      <w:proofErr w:type="spellEnd"/>
      <w:r w:rsidRPr="00C6439A">
        <w:rPr>
          <w:rFonts w:ascii="Times New Roman" w:hAnsi="Times New Roman" w:cs="Times New Roman"/>
        </w:rPr>
        <w:t xml:space="preserve"> und DEPC-H2O hergestellt</w:t>
      </w:r>
      <w:commentRangeEnd w:id="266"/>
      <w:r w:rsidR="00564151">
        <w:rPr>
          <w:rStyle w:val="Kommentarzeichen"/>
        </w:rPr>
        <w:commentReference w:id="266"/>
      </w:r>
      <w:commentRangeEnd w:id="267"/>
      <w:r w:rsidR="00564151">
        <w:rPr>
          <w:rStyle w:val="Kommentarzeichen"/>
        </w:rPr>
        <w:commentReference w:id="267"/>
      </w:r>
      <w:r w:rsidRPr="00C6439A">
        <w:rPr>
          <w:rFonts w:ascii="Times New Roman" w:hAnsi="Times New Roman" w:cs="Times New Roman"/>
        </w:rPr>
        <w:t>. Die Zusammensetzung des in Tabelle 9 aufgeführte</w:t>
      </w:r>
      <w:ins w:id="268" w:author="Iris Bachmann" w:date="2022-10-17T12:55:00Z">
        <w:r w:rsidR="00564151">
          <w:rPr>
            <w:rFonts w:ascii="Times New Roman" w:hAnsi="Times New Roman" w:cs="Times New Roman"/>
          </w:rPr>
          <w:t>n</w:t>
        </w:r>
      </w:ins>
      <w:r w:rsidRPr="00C6439A">
        <w:rPr>
          <w:rFonts w:ascii="Times New Roman" w:hAnsi="Times New Roman" w:cs="Times New Roman"/>
        </w:rPr>
        <w:t xml:space="preserve"> </w:t>
      </w:r>
      <w:ins w:id="269" w:author="Iris Bachmann" w:date="2022-10-17T12:55:00Z">
        <w:r w:rsidR="00564151">
          <w:rPr>
            <w:rFonts w:ascii="Times New Roman" w:hAnsi="Times New Roman" w:cs="Times New Roman"/>
          </w:rPr>
          <w:t xml:space="preserve">50X </w:t>
        </w:r>
      </w:ins>
      <w:r w:rsidRPr="00C6439A">
        <w:rPr>
          <w:rFonts w:ascii="Times New Roman" w:hAnsi="Times New Roman" w:cs="Times New Roman"/>
        </w:rPr>
        <w:t>PSM</w:t>
      </w:r>
      <w:del w:id="270" w:author="Iris Bachmann" w:date="2022-10-17T12:55:00Z">
        <w:r w:rsidRPr="00C6439A" w:rsidDel="00564151">
          <w:rPr>
            <w:rFonts w:ascii="Times New Roman" w:hAnsi="Times New Roman" w:cs="Times New Roman"/>
          </w:rPr>
          <w:delText>´s</w:delText>
        </w:r>
      </w:del>
      <w:r w:rsidRPr="00C6439A">
        <w:rPr>
          <w:rFonts w:ascii="Times New Roman" w:hAnsi="Times New Roman" w:cs="Times New Roman"/>
        </w:rPr>
        <w:t xml:space="preserve"> ist in Tabelle 10 </w:t>
      </w:r>
      <w:del w:id="271" w:author="Iris Bachmann" w:date="2022-10-17T12:56:00Z">
        <w:r w:rsidRPr="00C6439A" w:rsidDel="00564151">
          <w:rPr>
            <w:rFonts w:ascii="Times New Roman" w:hAnsi="Times New Roman" w:cs="Times New Roman"/>
          </w:rPr>
          <w:delText>gezeigt</w:delText>
        </w:r>
      </w:del>
      <w:ins w:id="272" w:author="Iris Bachmann" w:date="2022-10-17T12:56:00Z">
        <w:r w:rsidR="00564151">
          <w:rPr>
            <w:rFonts w:ascii="Times New Roman" w:hAnsi="Times New Roman" w:cs="Times New Roman"/>
          </w:rPr>
          <w:t>aufgelistet</w:t>
        </w:r>
      </w:ins>
      <w:r w:rsidRPr="00C6439A">
        <w:rPr>
          <w:rFonts w:ascii="Times New Roman" w:hAnsi="Times New Roman" w:cs="Times New Roman"/>
        </w:rPr>
        <w:t xml:space="preserve">. Auf </w:t>
      </w:r>
      <w:commentRangeStart w:id="273"/>
      <w:r w:rsidRPr="00C6439A">
        <w:rPr>
          <w:rFonts w:ascii="Times New Roman" w:hAnsi="Times New Roman" w:cs="Times New Roman"/>
        </w:rPr>
        <w:t xml:space="preserve">eine </w:t>
      </w:r>
      <w:proofErr w:type="spellStart"/>
      <w:r w:rsidRPr="00C6439A">
        <w:rPr>
          <w:rFonts w:ascii="Times New Roman" w:hAnsi="Times New Roman" w:cs="Times New Roman"/>
        </w:rPr>
        <w:t>lyophilisiert</w:t>
      </w:r>
      <w:proofErr w:type="spellEnd"/>
      <w:r w:rsidRPr="00C6439A">
        <w:rPr>
          <w:rFonts w:ascii="Times New Roman" w:hAnsi="Times New Roman" w:cs="Times New Roman"/>
        </w:rPr>
        <w:t xml:space="preserve"> RPA-Reaktion </w:t>
      </w:r>
      <w:commentRangeEnd w:id="273"/>
      <w:r w:rsidR="00564151">
        <w:rPr>
          <w:rStyle w:val="Kommentarzeichen"/>
        </w:rPr>
        <w:commentReference w:id="273"/>
      </w:r>
      <w:r w:rsidRPr="00C6439A">
        <w:rPr>
          <w:rFonts w:ascii="Times New Roman" w:hAnsi="Times New Roman" w:cs="Times New Roman"/>
        </w:rPr>
        <w:t xml:space="preserve">wurden 38,5 µl des </w:t>
      </w:r>
      <w:proofErr w:type="spellStart"/>
      <w:r w:rsidRPr="00C6439A">
        <w:rPr>
          <w:rFonts w:ascii="Times New Roman" w:hAnsi="Times New Roman" w:cs="Times New Roman"/>
        </w:rPr>
        <w:t>Rehydrationsmixes</w:t>
      </w:r>
      <w:proofErr w:type="spellEnd"/>
      <w:r w:rsidRPr="00C6439A">
        <w:rPr>
          <w:rFonts w:ascii="Times New Roman" w:hAnsi="Times New Roman" w:cs="Times New Roman"/>
        </w:rPr>
        <w:t xml:space="preserve"> übertragen. Die Lösung wurde für ca. 2 min bei Raumtemperatur inkubiert, anschließend mit einer Tischzentrifuge kurz zentrifugiert und leicht gevortext. Von der rehydrierten RPA-Reaktion </w:t>
      </w:r>
      <w:commentRangeStart w:id="274"/>
      <w:r w:rsidRPr="00C6439A">
        <w:rPr>
          <w:rFonts w:ascii="Times New Roman" w:hAnsi="Times New Roman" w:cs="Times New Roman"/>
        </w:rPr>
        <w:t xml:space="preserve">wurden jeweils 4,6 µl pro Kavität in einen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übertragen </w:t>
      </w:r>
      <w:commentRangeEnd w:id="274"/>
      <w:r w:rsidR="00564151">
        <w:rPr>
          <w:rStyle w:val="Kommentarzeichen"/>
        </w:rPr>
        <w:commentReference w:id="274"/>
      </w:r>
      <w:r w:rsidRPr="00C6439A">
        <w:rPr>
          <w:rFonts w:ascii="Times New Roman" w:hAnsi="Times New Roman" w:cs="Times New Roman"/>
        </w:rPr>
        <w:t>und dieser mittels einer Tischzentrifuge abermals kurz zentrifugiert. Nachfolgend wurden jeweils pro Kavität 1 µl zu amplifizierende RNA bzw. 1</w:t>
      </w:r>
      <w:ins w:id="275" w:author="Iris Bachmann" w:date="2022-10-17T12:57:00Z">
        <w:r w:rsidR="00564151">
          <w:rPr>
            <w:rFonts w:ascii="Times New Roman" w:hAnsi="Times New Roman" w:cs="Times New Roman"/>
          </w:rPr>
          <w:t xml:space="preserve"> </w:t>
        </w:r>
      </w:ins>
      <w:r w:rsidRPr="00C6439A">
        <w:rPr>
          <w:rFonts w:ascii="Times New Roman" w:hAnsi="Times New Roman" w:cs="Times New Roman"/>
        </w:rPr>
        <w:t xml:space="preserve">µl </w:t>
      </w:r>
      <w:del w:id="276" w:author="Iris Bachmann" w:date="2022-10-17T12:58:00Z">
        <w:r w:rsidRPr="00C6439A" w:rsidDel="00564151">
          <w:rPr>
            <w:rFonts w:ascii="Times New Roman" w:hAnsi="Times New Roman" w:cs="Times New Roman"/>
          </w:rPr>
          <w:delText>DEPC-</w:delText>
        </w:r>
      </w:del>
      <w:r w:rsidRPr="00C6439A">
        <w:rPr>
          <w:rFonts w:ascii="Times New Roman" w:hAnsi="Times New Roman" w:cs="Times New Roman"/>
        </w:rPr>
        <w:t xml:space="preserve">H2O bei der Negativkontrolle dazugegeben. </w:t>
      </w:r>
      <w:ins w:id="277" w:author="Iris Bachmann" w:date="2022-10-17T12:58:00Z">
        <w:r w:rsidR="00564151">
          <w:rPr>
            <w:rFonts w:ascii="Times New Roman" w:hAnsi="Times New Roman" w:cs="Times New Roman"/>
          </w:rPr>
          <w:t>I</w:t>
        </w:r>
        <w:r w:rsidR="00564151" w:rsidRPr="00C6439A">
          <w:rPr>
            <w:rFonts w:ascii="Times New Roman" w:hAnsi="Times New Roman" w:cs="Times New Roman"/>
          </w:rPr>
          <w:t xml:space="preserve">n den Deckel jeder Kavität </w:t>
        </w:r>
      </w:ins>
      <w:del w:id="278" w:author="Iris Bachmann" w:date="2022-10-17T12:59:00Z">
        <w:r w:rsidRPr="00C6439A" w:rsidDel="00564151">
          <w:rPr>
            <w:rFonts w:ascii="Times New Roman" w:hAnsi="Times New Roman" w:cs="Times New Roman"/>
          </w:rPr>
          <w:delText xml:space="preserve">Darauffolgend </w:delText>
        </w:r>
      </w:del>
      <w:r w:rsidRPr="00C6439A">
        <w:rPr>
          <w:rFonts w:ascii="Times New Roman" w:hAnsi="Times New Roman" w:cs="Times New Roman"/>
        </w:rPr>
        <w:t xml:space="preserve">wurden 15 µl Mineralöl </w:t>
      </w:r>
      <w:ins w:id="279" w:author="Iris Bachmann" w:date="2022-10-17T12:57:00Z">
        <w:r w:rsidR="00564151">
          <w:rPr>
            <w:rFonts w:ascii="Times New Roman" w:hAnsi="Times New Roman" w:cs="Times New Roman"/>
          </w:rPr>
          <w:t>(</w:t>
        </w:r>
      </w:ins>
      <w:del w:id="280" w:author="Iris Bachmann" w:date="2022-10-17T12:57:00Z">
        <w:r w:rsidRPr="00C6439A" w:rsidDel="00564151">
          <w:rPr>
            <w:rFonts w:ascii="Times New Roman" w:hAnsi="Times New Roman" w:cs="Times New Roman"/>
          </w:rPr>
          <w:delText>Hersteller</w:delText>
        </w:r>
      </w:del>
      <w:ins w:id="281" w:author="Iris Bachmann" w:date="2022-10-17T12:57:00Z">
        <w:r w:rsidR="00564151">
          <w:rPr>
            <w:rFonts w:ascii="Times New Roman" w:hAnsi="Times New Roman" w:cs="Times New Roman"/>
          </w:rPr>
          <w:t xml:space="preserve"> Carl Roth)</w:t>
        </w:r>
      </w:ins>
      <w:r w:rsidRPr="00C6439A">
        <w:rPr>
          <w:rFonts w:ascii="Times New Roman" w:hAnsi="Times New Roman" w:cs="Times New Roman"/>
        </w:rPr>
        <w:t>, welches</w:t>
      </w:r>
      <w:ins w:id="282" w:author="Iris Bachmann" w:date="2022-10-17T13:00:00Z">
        <w:r w:rsidR="00564151">
          <w:rPr>
            <w:rFonts w:ascii="Times New Roman" w:hAnsi="Times New Roman" w:cs="Times New Roman"/>
          </w:rPr>
          <w:t xml:space="preserve"> </w:t>
        </w:r>
        <w:proofErr w:type="spellStart"/>
        <w:r w:rsidR="00564151">
          <w:rPr>
            <w:rFonts w:ascii="Times New Roman" w:hAnsi="Times New Roman" w:cs="Times New Roman"/>
          </w:rPr>
          <w:t>xyz</w:t>
        </w:r>
        <w:proofErr w:type="spellEnd"/>
        <w:r w:rsidR="00564151">
          <w:rPr>
            <w:rFonts w:ascii="Times New Roman" w:hAnsi="Times New Roman" w:cs="Times New Roman"/>
          </w:rPr>
          <w:t xml:space="preserve"> verhindern soll.</w:t>
        </w:r>
      </w:ins>
      <w:r w:rsidRPr="00C6439A">
        <w:rPr>
          <w:rFonts w:ascii="Times New Roman" w:hAnsi="Times New Roman" w:cs="Times New Roman"/>
        </w:rPr>
        <w:t xml:space="preserve"> </w:t>
      </w:r>
      <w:commentRangeStart w:id="283"/>
      <w:del w:id="284" w:author="Iris Bachmann" w:date="2022-10-17T13:00:00Z">
        <w:r w:rsidRPr="00C6439A" w:rsidDel="00564151">
          <w:rPr>
            <w:rFonts w:ascii="Times New Roman" w:hAnsi="Times New Roman" w:cs="Times New Roman"/>
          </w:rPr>
          <w:delText xml:space="preserve">Flüssigkeitsverlust während der Messung durch Verdunstung </w:delText>
        </w:r>
        <w:commentRangeEnd w:id="283"/>
        <w:r w:rsidR="00564151" w:rsidDel="00564151">
          <w:rPr>
            <w:rStyle w:val="Kommentarzeichen"/>
          </w:rPr>
          <w:commentReference w:id="283"/>
        </w:r>
        <w:r w:rsidRPr="00C6439A" w:rsidDel="00564151">
          <w:rPr>
            <w:rFonts w:ascii="Times New Roman" w:hAnsi="Times New Roman" w:cs="Times New Roman"/>
          </w:rPr>
          <w:delText xml:space="preserve">verhindert, </w:delText>
        </w:r>
      </w:del>
      <w:del w:id="285" w:author="Iris Bachmann" w:date="2022-10-17T12:58:00Z">
        <w:r w:rsidRPr="00C6439A" w:rsidDel="00564151">
          <w:rPr>
            <w:rFonts w:ascii="Times New Roman" w:hAnsi="Times New Roman" w:cs="Times New Roman"/>
          </w:rPr>
          <w:delText xml:space="preserve">in den Deckel jeder Kavität </w:delText>
        </w:r>
      </w:del>
      <w:del w:id="286" w:author="Iris Bachmann" w:date="2022-10-17T13:00:00Z">
        <w:r w:rsidRPr="00C6439A" w:rsidDel="00564151">
          <w:rPr>
            <w:rFonts w:ascii="Times New Roman" w:hAnsi="Times New Roman" w:cs="Times New Roman"/>
          </w:rPr>
          <w:delText xml:space="preserve">pipettiert. </w:delText>
        </w:r>
      </w:del>
      <w:r w:rsidRPr="00C6439A">
        <w:rPr>
          <w:rFonts w:ascii="Times New Roman" w:hAnsi="Times New Roman" w:cs="Times New Roman"/>
        </w:rPr>
        <w:t>Als Letztes wurden 0,64 µl Magnesium Acetat (140</w:t>
      </w:r>
      <w:ins w:id="287" w:author="Iris Bachmann" w:date="2022-10-17T13:00:00Z">
        <w:r w:rsidR="00564151">
          <w:rPr>
            <w:rFonts w:ascii="Times New Roman" w:hAnsi="Times New Roman" w:cs="Times New Roman"/>
          </w:rPr>
          <w:t xml:space="preserve"> </w:t>
        </w:r>
      </w:ins>
      <w:proofErr w:type="spellStart"/>
      <w:r w:rsidRPr="00C6439A">
        <w:rPr>
          <w:rFonts w:ascii="Times New Roman" w:hAnsi="Times New Roman" w:cs="Times New Roman"/>
        </w:rPr>
        <w:t>mM</w:t>
      </w:r>
      <w:proofErr w:type="spellEnd"/>
      <w:r w:rsidRPr="00C6439A">
        <w:rPr>
          <w:rFonts w:ascii="Times New Roman" w:hAnsi="Times New Roman" w:cs="Times New Roman"/>
        </w:rPr>
        <w:t xml:space="preserve">) an die Innenseite der Kavität pipettiert. Zum Start der Messung wurde der Messstreifen kurz zentrifugiert, gevortext und abermals </w:t>
      </w:r>
      <w:r w:rsidRPr="00C6439A">
        <w:rPr>
          <w:rFonts w:ascii="Times New Roman" w:hAnsi="Times New Roman" w:cs="Times New Roman"/>
        </w:rPr>
        <w:lastRenderedPageBreak/>
        <w:t>zentrifugiert. Die Messung erfolgte im ESEQuant TS2.4 (Qiagen) bei 38</w:t>
      </w:r>
      <w:ins w:id="288" w:author="Iris Bachmann" w:date="2022-10-17T12:00:00Z">
        <w:r w:rsidR="00446E85">
          <w:rPr>
            <w:rFonts w:ascii="Times New Roman" w:hAnsi="Times New Roman" w:cs="Times New Roman"/>
          </w:rPr>
          <w:t xml:space="preserve"> </w:t>
        </w:r>
      </w:ins>
      <w:r w:rsidRPr="00C6439A">
        <w:rPr>
          <w:rFonts w:ascii="Times New Roman" w:hAnsi="Times New Roman" w:cs="Times New Roman"/>
        </w:rPr>
        <w:t>-</w:t>
      </w:r>
      <w:ins w:id="289" w:author="Iris Bachmann" w:date="2022-10-17T12:00:00Z">
        <w:r w:rsidR="00446E85">
          <w:rPr>
            <w:rFonts w:ascii="Times New Roman" w:hAnsi="Times New Roman" w:cs="Times New Roman"/>
          </w:rPr>
          <w:t xml:space="preserve"> </w:t>
        </w:r>
      </w:ins>
      <w:r w:rsidRPr="00C6439A">
        <w:rPr>
          <w:rFonts w:ascii="Times New Roman" w:hAnsi="Times New Roman" w:cs="Times New Roman"/>
        </w:rPr>
        <w:t>42 °C. Je nach Versuch wurde die Messung für ein zusätzliches Vortexen mit anschließender Zentrifugation unterbrochen.</w:t>
      </w:r>
    </w:p>
    <w:p w14:paraId="7BDFE44E" w14:textId="22671DCA" w:rsidR="00C6439A" w:rsidRPr="00B07CA7" w:rsidRDefault="00C6439A" w:rsidP="00C6439A">
      <w:pPr>
        <w:jc w:val="both"/>
        <w:rPr>
          <w:b/>
        </w:rPr>
      </w:pPr>
      <w:del w:id="290" w:author="Iris Bachmann" w:date="2022-10-17T12:00:00Z">
        <w:r w:rsidRPr="00C6439A" w:rsidDel="00473F85">
          <w:rPr>
            <w:rFonts w:ascii="Times New Roman" w:hAnsi="Times New Roman" w:cs="Times New Roman"/>
            <w:noProof/>
          </w:rPr>
          <w:delText xml:space="preserve"> </w:delText>
        </w:r>
      </w:del>
      <w:commentRangeStart w:id="291"/>
      <w:r>
        <w:rPr>
          <w:noProof/>
        </w:rPr>
        <w:drawing>
          <wp:inline distT="0" distB="0" distL="0" distR="0" wp14:anchorId="31B4729A" wp14:editId="7ED285D7">
            <wp:extent cx="5760720" cy="2433955"/>
            <wp:effectExtent l="0" t="0" r="0" b="4445"/>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7"/>
                    <a:stretch>
                      <a:fillRect/>
                    </a:stretch>
                  </pic:blipFill>
                  <pic:spPr>
                    <a:xfrm>
                      <a:off x="0" y="0"/>
                      <a:ext cx="5760720" cy="2433955"/>
                    </a:xfrm>
                    <a:prstGeom prst="rect">
                      <a:avLst/>
                    </a:prstGeom>
                  </pic:spPr>
                </pic:pic>
              </a:graphicData>
            </a:graphic>
          </wp:inline>
        </w:drawing>
      </w:r>
      <w:commentRangeEnd w:id="291"/>
      <w:r w:rsidR="00564151">
        <w:rPr>
          <w:rStyle w:val="Kommentarzeichen"/>
        </w:rPr>
        <w:commentReference w:id="291"/>
      </w:r>
    </w:p>
    <w:sectPr w:rsidR="00C6439A" w:rsidRPr="00B07C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Iris Bachmann" w:date="2022-10-17T10:07:00Z" w:initials="IB">
    <w:p w14:paraId="19E1F5F0" w14:textId="77777777" w:rsidR="00163C7B" w:rsidRDefault="00163C7B">
      <w:pPr>
        <w:pStyle w:val="Kommentartext"/>
      </w:pPr>
      <w:r>
        <w:rPr>
          <w:rStyle w:val="Kommentarzeichen"/>
        </w:rPr>
        <w:annotationRef/>
      </w:r>
      <w:r>
        <w:t>Ich vermute mal, dass hier auf eine Abb. verwiesen wird ☺️</w:t>
      </w:r>
    </w:p>
    <w:p w14:paraId="33F17C9D" w14:textId="77777777" w:rsidR="00163C7B" w:rsidRDefault="00163C7B" w:rsidP="00C03633">
      <w:pPr>
        <w:pStyle w:val="Kommentartext"/>
      </w:pPr>
      <w:r>
        <w:t>… eine Plasmidkarte evtl.?!</w:t>
      </w:r>
    </w:p>
  </w:comment>
  <w:comment w:id="6" w:author="Iris Bachmann" w:date="2022-10-17T10:08:00Z" w:initials="IB">
    <w:p w14:paraId="10E18CA9" w14:textId="77777777" w:rsidR="00163C7B" w:rsidRDefault="00163C7B" w:rsidP="0049076F">
      <w:pPr>
        <w:pStyle w:val="Kommentartext"/>
      </w:pPr>
      <w:r>
        <w:rPr>
          <w:rStyle w:val="Kommentarzeichen"/>
        </w:rPr>
        <w:annotationRef/>
      </w:r>
      <w:r>
        <w:t>Einheit kursiv?</w:t>
      </w:r>
    </w:p>
  </w:comment>
  <w:comment w:id="7" w:author="Iris Bachmann" w:date="2022-10-17T10:09:00Z" w:initials="IB">
    <w:p w14:paraId="443F1F38" w14:textId="77777777" w:rsidR="00163C7B" w:rsidRDefault="00163C7B">
      <w:pPr>
        <w:pStyle w:val="Kommentartext"/>
      </w:pPr>
      <w:r>
        <w:rPr>
          <w:rStyle w:val="Kommentarzeichen"/>
        </w:rPr>
        <w:annotationRef/>
      </w:r>
      <w:r>
        <w:t>Man hätte hier auch jedes andere Gerät nehmen können was bis 65 °C hoch kommt, um das Enzym zu inaktivieren</w:t>
      </w:r>
    </w:p>
    <w:p w14:paraId="1F531295" w14:textId="77777777" w:rsidR="00163C7B" w:rsidRDefault="00163C7B" w:rsidP="00577FC1">
      <w:pPr>
        <w:pStyle w:val="Kommentartext"/>
      </w:pPr>
      <w:r>
        <w:t>… hier würde ich das Gerät nicht näher spezifizieren.</w:t>
      </w:r>
    </w:p>
  </w:comment>
  <w:comment w:id="10" w:author="Iris Bachmann" w:date="2022-10-17T10:21:00Z" w:initials="IB">
    <w:p w14:paraId="1979DAB7" w14:textId="77777777" w:rsidR="009B4F47" w:rsidRDefault="009B4F47" w:rsidP="009D7C8F">
      <w:pPr>
        <w:pStyle w:val="Kommentartext"/>
      </w:pPr>
      <w:r>
        <w:rPr>
          <w:rStyle w:val="Kommentarzeichen"/>
        </w:rPr>
        <w:annotationRef/>
      </w:r>
      <w:r>
        <w:t>z.B. EcoRI … das steht ja "Eco" für E. coli und müsste dann glaub ich kursiv geschrieben werden … Bitte mal recherchieren!</w:t>
      </w:r>
    </w:p>
  </w:comment>
  <w:comment w:id="11" w:author="Iris Bachmann" w:date="2022-10-17T10:22:00Z" w:initials="IB">
    <w:p w14:paraId="795DFACA" w14:textId="77777777" w:rsidR="009B4F47" w:rsidRDefault="009B4F47" w:rsidP="00B02095">
      <w:pPr>
        <w:pStyle w:val="Kommentartext"/>
      </w:pPr>
      <w:r>
        <w:rPr>
          <w:rStyle w:val="Kommentarzeichen"/>
        </w:rPr>
        <w:annotationRef/>
      </w:r>
      <w:r>
        <w:t>Der "Fast Digest" Puffer ist ein Klassiker, aber von "Tango Buffer" habe ich bisher noch nichts gehört. Was ist denn da drin?</w:t>
      </w:r>
    </w:p>
  </w:comment>
  <w:comment w:id="19" w:author="Iris Bachmann" w:date="2022-10-17T10:27:00Z" w:initials="IB">
    <w:p w14:paraId="21A091E7" w14:textId="77777777" w:rsidR="0090401F" w:rsidRDefault="0090401F" w:rsidP="00194F9B">
      <w:pPr>
        <w:pStyle w:val="Kommentartext"/>
      </w:pPr>
      <w:r>
        <w:rPr>
          <w:rStyle w:val="Kommentarzeichen"/>
        </w:rPr>
        <w:annotationRef/>
      </w:r>
      <w:r>
        <w:t>Gehört ja, wie du schon in der Überschrift schreibst, eigtl. themat. zum darüber liegenden Abschnitt.</w:t>
      </w:r>
    </w:p>
  </w:comment>
  <w:comment w:id="47" w:author="Iris Bachmann" w:date="2022-10-17T10:53:00Z" w:initials="IB">
    <w:p w14:paraId="16E420A4" w14:textId="77777777" w:rsidR="00F511B7" w:rsidRDefault="00F511B7">
      <w:pPr>
        <w:pStyle w:val="Kommentartext"/>
      </w:pPr>
      <w:r>
        <w:rPr>
          <w:rStyle w:val="Kommentarzeichen"/>
        </w:rPr>
        <w:annotationRef/>
      </w:r>
      <w:r>
        <w:t>Konzentration!</w:t>
      </w:r>
    </w:p>
    <w:p w14:paraId="48C501BA" w14:textId="77777777" w:rsidR="00F511B7" w:rsidRDefault="00F511B7">
      <w:pPr>
        <w:pStyle w:val="Kommentartext"/>
      </w:pPr>
      <w:r>
        <w:t>&amp;</w:t>
      </w:r>
    </w:p>
    <w:p w14:paraId="039326F4" w14:textId="77777777" w:rsidR="00F511B7" w:rsidRDefault="00F511B7" w:rsidP="00266F30">
      <w:pPr>
        <w:pStyle w:val="Kommentartext"/>
      </w:pPr>
      <w:r>
        <w:t>Firmenangaben zu den Chemikalien fehlen.</w:t>
      </w:r>
    </w:p>
  </w:comment>
  <w:comment w:id="50" w:author="Iris Bachmann" w:date="2022-10-17T10:58:00Z" w:initials="IB">
    <w:p w14:paraId="0EABD102" w14:textId="77777777" w:rsidR="00F511B7" w:rsidRDefault="00F511B7" w:rsidP="00193001">
      <w:pPr>
        <w:pStyle w:val="Kommentartext"/>
      </w:pPr>
      <w:r>
        <w:rPr>
          <w:rStyle w:val="Kommentarzeichen"/>
        </w:rPr>
        <w:annotationRef/>
      </w:r>
      <w:r>
        <w:t>Wenn du einmal die Firma angegeben hast, brauchst du das nicht immer wieder wiederholen.</w:t>
      </w:r>
    </w:p>
  </w:comment>
  <w:comment w:id="58" w:author="Iris Bachmann" w:date="2022-10-17T10:59:00Z" w:initials="IB">
    <w:p w14:paraId="4F18A58F" w14:textId="77777777" w:rsidR="00F511B7" w:rsidRDefault="00F511B7" w:rsidP="001E2AB4">
      <w:pPr>
        <w:pStyle w:val="Kommentartext"/>
      </w:pPr>
      <w:r>
        <w:rPr>
          <w:rStyle w:val="Kommentarzeichen"/>
        </w:rPr>
        <w:annotationRef/>
      </w:r>
      <w:r>
        <w:t>Welche genau? Wie ist der Produktname?</w:t>
      </w:r>
    </w:p>
  </w:comment>
  <w:comment w:id="62" w:author="Iris Bachmann" w:date="2022-10-17T11:00:00Z" w:initials="IB">
    <w:p w14:paraId="63A4E520" w14:textId="77777777" w:rsidR="00B24AB3" w:rsidRDefault="00B24AB3" w:rsidP="00F74841">
      <w:pPr>
        <w:pStyle w:val="Kommentartext"/>
      </w:pPr>
      <w:r>
        <w:rPr>
          <w:rStyle w:val="Kommentarzeichen"/>
        </w:rPr>
        <w:annotationRef/>
      </w:r>
      <w:r>
        <w:t xml:space="preserve">Vom Kit? Oder selbst hergestellt? </w:t>
      </w:r>
    </w:p>
  </w:comment>
  <w:comment w:id="63" w:author="Iris Bachmann" w:date="2022-10-17T11:02:00Z" w:initials="IB">
    <w:p w14:paraId="2DFC10B3" w14:textId="77777777" w:rsidR="00B24AB3" w:rsidRDefault="00B24AB3" w:rsidP="00C13728">
      <w:pPr>
        <w:pStyle w:val="Kommentartext"/>
      </w:pPr>
      <w:r>
        <w:rPr>
          <w:rStyle w:val="Kommentarzeichen"/>
        </w:rPr>
        <w:annotationRef/>
      </w:r>
      <w:r>
        <w:t>Fluoro … gilt glaub ich nur für den Nanodrop 3300?! Der 8000-er ist glaub ich nur ein Spectrophotometer</w:t>
      </w:r>
    </w:p>
  </w:comment>
  <w:comment w:id="65" w:author="Iris Bachmann" w:date="2022-10-17T11:01:00Z" w:initials="IB">
    <w:p w14:paraId="32A46D49" w14:textId="73FFF6C8" w:rsidR="00B24AB3" w:rsidRDefault="00B24AB3" w:rsidP="00277B9E">
      <w:pPr>
        <w:pStyle w:val="Kommentartext"/>
      </w:pPr>
      <w:r>
        <w:rPr>
          <w:rStyle w:val="Kommentarzeichen"/>
        </w:rPr>
        <w:annotationRef/>
      </w:r>
      <w:r>
        <w:t>Hier ist von der Formatierung was doof!</w:t>
      </w:r>
    </w:p>
  </w:comment>
  <w:comment w:id="71" w:author="Iris Bachmann" w:date="2022-10-17T11:09:00Z" w:initials="IB">
    <w:p w14:paraId="40E773C9" w14:textId="77777777" w:rsidR="00B24AB3" w:rsidRDefault="00B24AB3" w:rsidP="00092A51">
      <w:pPr>
        <w:pStyle w:val="Kommentartext"/>
      </w:pPr>
      <w:r>
        <w:rPr>
          <w:rStyle w:val="Kommentarzeichen"/>
        </w:rPr>
        <w:annotationRef/>
      </w:r>
      <w:r>
        <w:t>Ich würde die nächsten 3 Abschnitte zusammenschreiben … Sind zwar einzelne Teilschritte jedoch hängt das themat. alles zusammen</w:t>
      </w:r>
    </w:p>
  </w:comment>
  <w:comment w:id="90" w:author="Iris Bachmann" w:date="2022-10-17T11:09:00Z" w:initials="IB">
    <w:p w14:paraId="67DB753A" w14:textId="77777777" w:rsidR="00B24AB3" w:rsidRDefault="00B24AB3" w:rsidP="004568D7">
      <w:pPr>
        <w:pStyle w:val="Kommentartext"/>
      </w:pPr>
      <w:r>
        <w:rPr>
          <w:rStyle w:val="Kommentarzeichen"/>
        </w:rPr>
        <w:annotationRef/>
      </w:r>
      <w:r>
        <w:t>Nicht NEB?</w:t>
      </w:r>
    </w:p>
  </w:comment>
  <w:comment w:id="91" w:author="Iris Bachmann" w:date="2022-10-17T11:10:00Z" w:initials="IB">
    <w:p w14:paraId="2FB89888" w14:textId="77777777" w:rsidR="007659BE" w:rsidRDefault="007659BE" w:rsidP="00593A0E">
      <w:pPr>
        <w:pStyle w:val="Kommentartext"/>
      </w:pPr>
      <w:r>
        <w:rPr>
          <w:rStyle w:val="Kommentarzeichen"/>
        </w:rPr>
        <w:annotationRef/>
      </w:r>
      <w:r>
        <w:t>Wenn du eine Unit-Angabe hast, dann bitte diese bei Enzymen auch angeben.</w:t>
      </w:r>
    </w:p>
  </w:comment>
  <w:comment w:id="92" w:author="Iris Bachmann" w:date="2022-10-17T11:11:00Z" w:initials="IB">
    <w:p w14:paraId="3BB6D81D" w14:textId="77777777" w:rsidR="007659BE" w:rsidRDefault="007659BE">
      <w:pPr>
        <w:pStyle w:val="Kommentartext"/>
      </w:pPr>
      <w:r>
        <w:rPr>
          <w:rStyle w:val="Kommentarzeichen"/>
        </w:rPr>
        <w:annotationRef/>
      </w:r>
      <w:r>
        <w:t>Oben hast du "min" genutzt.</w:t>
      </w:r>
    </w:p>
    <w:p w14:paraId="1512587B" w14:textId="77777777" w:rsidR="007659BE" w:rsidRDefault="007659BE" w:rsidP="00667592">
      <w:pPr>
        <w:pStyle w:val="Kommentartext"/>
      </w:pPr>
      <w:r>
        <w:t xml:space="preserve">Bitte immer einheitlich für deine gesamte Arbeit die gleiche Schreibweise verwenden. </w:t>
      </w:r>
    </w:p>
  </w:comment>
  <w:comment w:id="101" w:author="Iris Bachmann" w:date="2022-10-17T11:12:00Z" w:initials="IB">
    <w:p w14:paraId="2C5B12E5" w14:textId="77777777" w:rsidR="007659BE" w:rsidRDefault="007659BE" w:rsidP="00696FB5">
      <w:pPr>
        <w:pStyle w:val="Kommentartext"/>
      </w:pPr>
      <w:r>
        <w:rPr>
          <w:rStyle w:val="Kommentarzeichen"/>
        </w:rPr>
        <w:annotationRef/>
      </w:r>
      <w:r>
        <w:t>Ist ja noch nicht ganz fertig :P</w:t>
      </w:r>
    </w:p>
  </w:comment>
  <w:comment w:id="112" w:author="Iris Bachmann" w:date="2022-10-17T11:15:00Z" w:initials="IB">
    <w:p w14:paraId="43F9D4F8" w14:textId="77777777" w:rsidR="007659BE" w:rsidRDefault="007659BE" w:rsidP="00D92F45">
      <w:pPr>
        <w:pStyle w:val="Kommentartext"/>
      </w:pPr>
      <w:r>
        <w:rPr>
          <w:rStyle w:val="Kommentarzeichen"/>
        </w:rPr>
        <w:annotationRef/>
      </w:r>
      <w:r>
        <w:t>Hast du natürlich gemacht um die Konzentration grob abzuschätzen. JEDOCH hast du es im nächsten Assay genau bestimmt, deswegen kannst du es hier weglassen.</w:t>
      </w:r>
    </w:p>
  </w:comment>
  <w:comment w:id="122" w:author="Iris Bachmann" w:date="2022-10-17T11:18:00Z" w:initials="IB">
    <w:p w14:paraId="0F86F8F3" w14:textId="77777777" w:rsidR="007659BE" w:rsidRDefault="007659BE" w:rsidP="00A71C63">
      <w:pPr>
        <w:pStyle w:val="Kommentartext"/>
      </w:pPr>
      <w:r>
        <w:rPr>
          <w:rStyle w:val="Kommentarzeichen"/>
        </w:rPr>
        <w:annotationRef/>
      </w:r>
      <w:r>
        <w:t>Genauer!</w:t>
      </w:r>
    </w:p>
  </w:comment>
  <w:comment w:id="123" w:author="Iris Bachmann" w:date="2022-10-17T11:20:00Z" w:initials="IB">
    <w:p w14:paraId="0D3356DD" w14:textId="77777777" w:rsidR="007E4E6B" w:rsidRDefault="007E4E6B" w:rsidP="007750C9">
      <w:pPr>
        <w:pStyle w:val="Kommentartext"/>
      </w:pPr>
      <w:r>
        <w:rPr>
          <w:rStyle w:val="Kommentarzeichen"/>
        </w:rPr>
        <w:annotationRef/>
      </w:r>
      <w:r>
        <w:t>Wie hast du diese verdünnt? Oder hast du die einfach unverdünnt eingesetzt?</w:t>
      </w:r>
    </w:p>
  </w:comment>
  <w:comment w:id="127" w:author="Iris Bachmann" w:date="2022-10-17T11:18:00Z" w:initials="IB">
    <w:p w14:paraId="6942A54E" w14:textId="7715CB3B" w:rsidR="007659BE" w:rsidRDefault="007659BE" w:rsidP="00031285">
      <w:pPr>
        <w:pStyle w:val="Kommentartext"/>
      </w:pPr>
      <w:r>
        <w:rPr>
          <w:rStyle w:val="Kommentarzeichen"/>
        </w:rPr>
        <w:annotationRef/>
      </w:r>
      <w:r>
        <w:t>Bei "1X" (sprich "1-fach") wird das "X" groß geschrieben</w:t>
      </w:r>
    </w:p>
  </w:comment>
  <w:comment w:id="134" w:author="Iris Bachmann" w:date="2022-10-17T11:19:00Z" w:initials="IB">
    <w:p w14:paraId="50AF641C" w14:textId="77777777" w:rsidR="007659BE" w:rsidRDefault="007659BE" w:rsidP="00BA6C44">
      <w:pPr>
        <w:pStyle w:val="Kommentartext"/>
      </w:pPr>
      <w:r>
        <w:rPr>
          <w:rStyle w:val="Kommentarzeichen"/>
        </w:rPr>
        <w:annotationRef/>
      </w:r>
      <w:r>
        <w:t>Vortexen ist auch Laborjargon</w:t>
      </w:r>
    </w:p>
  </w:comment>
  <w:comment w:id="137" w:author="Iris Bachmann" w:date="2022-10-17T11:23:00Z" w:initials="IB">
    <w:p w14:paraId="3ED29CB0" w14:textId="77777777" w:rsidR="007E4E6B" w:rsidRDefault="007E4E6B" w:rsidP="00D54619">
      <w:pPr>
        <w:pStyle w:val="Kommentartext"/>
      </w:pPr>
      <w:r>
        <w:rPr>
          <w:rStyle w:val="Kommentarzeichen"/>
        </w:rPr>
        <w:annotationRef/>
      </w:r>
      <w:r>
        <w:t>Influenza A und B in einem Abschnitt.</w:t>
      </w:r>
    </w:p>
  </w:comment>
  <w:comment w:id="142" w:author="Iris Bachmann" w:date="2022-10-17T11:22:00Z" w:initials="IB">
    <w:p w14:paraId="337F7657" w14:textId="01DA34F7" w:rsidR="007E4E6B" w:rsidRDefault="007E4E6B" w:rsidP="00BD22B5">
      <w:pPr>
        <w:pStyle w:val="Kommentartext"/>
      </w:pPr>
      <w:r>
        <w:rPr>
          <w:rStyle w:val="Kommentarzeichen"/>
        </w:rPr>
        <w:annotationRef/>
      </w:r>
      <w:r>
        <w:t>Genauer … welches Gen, auf welchem Segment?</w:t>
      </w:r>
    </w:p>
  </w:comment>
  <w:comment w:id="143" w:author="Iris Bachmann" w:date="2022-10-17T15:30:00Z" w:initials="IB">
    <w:p w14:paraId="349A284B" w14:textId="77777777" w:rsidR="008F142A" w:rsidRDefault="008F142A" w:rsidP="00CC0192">
      <w:pPr>
        <w:pStyle w:val="Kommentartext"/>
      </w:pPr>
      <w:r>
        <w:rPr>
          <w:rStyle w:val="Kommentarzeichen"/>
        </w:rPr>
        <w:annotationRef/>
      </w:r>
      <w:r>
        <w:t>Evtl auch noch mal nen abschnitt oben einfügen</w:t>
      </w:r>
    </w:p>
  </w:comment>
  <w:comment w:id="141" w:author="Iris Bachmann" w:date="2022-10-17T11:24:00Z" w:initials="IB">
    <w:p w14:paraId="183A82FE" w14:textId="4E337C6C" w:rsidR="007E4E6B" w:rsidRDefault="007E4E6B">
      <w:pPr>
        <w:pStyle w:val="Kommentartext"/>
      </w:pPr>
      <w:r>
        <w:rPr>
          <w:rStyle w:val="Kommentarzeichen"/>
        </w:rPr>
        <w:annotationRef/>
      </w:r>
      <w:r>
        <w:t>Hier würde ich die RNA targets für Influenza A und B beschreiben.</w:t>
      </w:r>
    </w:p>
    <w:p w14:paraId="17C014C1" w14:textId="77777777" w:rsidR="007E4E6B" w:rsidRDefault="007E4E6B">
      <w:pPr>
        <w:pStyle w:val="Kommentartext"/>
      </w:pPr>
    </w:p>
    <w:p w14:paraId="33F17B0C" w14:textId="77777777" w:rsidR="007E4E6B" w:rsidRDefault="007E4E6B" w:rsidP="00DF2978">
      <w:pPr>
        <w:pStyle w:val="Kommentartext"/>
      </w:pPr>
      <w:r>
        <w:t>Ab dem Folgesatz ist die PCR ja dann gleich. Spart viel Text.</w:t>
      </w:r>
    </w:p>
  </w:comment>
  <w:comment w:id="162" w:author="Iris Bachmann" w:date="2022-10-17T11:33:00Z" w:initials="IB">
    <w:p w14:paraId="18AA310B" w14:textId="77777777" w:rsidR="009B5493" w:rsidRDefault="009B5493" w:rsidP="006A40D4">
      <w:pPr>
        <w:pStyle w:val="Kommentartext"/>
      </w:pPr>
      <w:r>
        <w:rPr>
          <w:rStyle w:val="Kommentarzeichen"/>
        </w:rPr>
        <w:annotationRef/>
      </w:r>
      <w:r>
        <w:t>Tabelle 4 und 6 könnten auch eine Tabelle werden.</w:t>
      </w:r>
    </w:p>
  </w:comment>
  <w:comment w:id="167" w:author="Iris Bachmann" w:date="2022-10-17T11:31:00Z" w:initials="IB">
    <w:p w14:paraId="57E5410A" w14:textId="5D31D2A1" w:rsidR="009B5493" w:rsidRDefault="009B5493" w:rsidP="00C01493">
      <w:pPr>
        <w:pStyle w:val="Kommentartext"/>
      </w:pPr>
      <w:r>
        <w:rPr>
          <w:rStyle w:val="Kommentarzeichen"/>
        </w:rPr>
        <w:annotationRef/>
      </w:r>
      <w:r>
        <w:t>Die Quellenangabe sieht komisch aus!?</w:t>
      </w:r>
    </w:p>
  </w:comment>
  <w:comment w:id="170" w:author="Iris Bachmann" w:date="2022-10-17T11:41:00Z" w:initials="IB">
    <w:p w14:paraId="16BB7BC2" w14:textId="77777777" w:rsidR="000E744C" w:rsidRDefault="000E744C">
      <w:pPr>
        <w:pStyle w:val="Kommentartext"/>
      </w:pPr>
      <w:r>
        <w:rPr>
          <w:rStyle w:val="Kommentarzeichen"/>
        </w:rPr>
        <w:annotationRef/>
      </w:r>
      <w:r>
        <w:t xml:space="preserve">Tab. 3: </w:t>
      </w:r>
    </w:p>
    <w:p w14:paraId="31876D3C" w14:textId="77777777" w:rsidR="000E744C" w:rsidRDefault="000E744C">
      <w:pPr>
        <w:pStyle w:val="Kommentartext"/>
      </w:pPr>
      <w:r>
        <w:t>- 1,05x? (soll doch final 1x vorliegen?)</w:t>
      </w:r>
    </w:p>
    <w:p w14:paraId="337673A2" w14:textId="77777777" w:rsidR="000E744C" w:rsidRDefault="000E744C">
      <w:pPr>
        <w:pStyle w:val="Kommentartext"/>
      </w:pPr>
    </w:p>
    <w:p w14:paraId="623EE9B6" w14:textId="77777777" w:rsidR="000E744C" w:rsidRDefault="000E744C">
      <w:pPr>
        <w:pStyle w:val="Kommentartext"/>
      </w:pPr>
      <w:r>
        <w:t>Tab. 4:</w:t>
      </w:r>
    </w:p>
    <w:p w14:paraId="2298DF7C" w14:textId="77777777" w:rsidR="000E744C" w:rsidRDefault="000E744C">
      <w:pPr>
        <w:pStyle w:val="Kommentartext"/>
      </w:pPr>
      <w:r>
        <w:t>- "5' -&gt; 3'" … bitte einen richtigen Pfeil einfügen</w:t>
      </w:r>
    </w:p>
    <w:p w14:paraId="5DC24EE5" w14:textId="77777777" w:rsidR="000E744C" w:rsidRDefault="000E744C">
      <w:pPr>
        <w:pStyle w:val="Kommentartext"/>
      </w:pPr>
      <w:r>
        <w:t>- Abkürzungen der Oligos erklären &gt; evtl. eine kleine Legende in die Tabellenüberschrift?!</w:t>
      </w:r>
    </w:p>
    <w:p w14:paraId="02597F89" w14:textId="77777777" w:rsidR="000E744C" w:rsidRDefault="000E744C">
      <w:pPr>
        <w:pStyle w:val="Kommentartext"/>
      </w:pPr>
      <w:r>
        <w:t>- Konz. Dezimalbündig</w:t>
      </w:r>
    </w:p>
    <w:p w14:paraId="463728B6" w14:textId="77777777" w:rsidR="000E744C" w:rsidRDefault="000E744C" w:rsidP="00DE538B">
      <w:pPr>
        <w:pStyle w:val="Kommentartext"/>
      </w:pPr>
      <w:r>
        <w:t>- Modifikationen! (Wo ist das Fluorophor?, Gibt es keinen Quencher? … Wobbles sind auch Modifikationen!)</w:t>
      </w:r>
    </w:p>
  </w:comment>
  <w:comment w:id="184" w:author="Iris Bachmann" w:date="2022-10-17T12:01:00Z" w:initials="IB">
    <w:p w14:paraId="25491212" w14:textId="77777777" w:rsidR="000445FB" w:rsidRDefault="000445FB" w:rsidP="003E7925">
      <w:pPr>
        <w:pStyle w:val="Kommentartext"/>
      </w:pPr>
      <w:r>
        <w:rPr>
          <w:rStyle w:val="Kommentarzeichen"/>
        </w:rPr>
        <w:annotationRef/>
      </w:r>
      <w:r>
        <w:t>Wellenlängen mit angeben!</w:t>
      </w:r>
    </w:p>
  </w:comment>
  <w:comment w:id="188" w:author="Iris Bachmann" w:date="2022-10-17T11:44:00Z" w:initials="IB">
    <w:p w14:paraId="50C93B11" w14:textId="05F87800" w:rsidR="000E744C" w:rsidRDefault="000E744C" w:rsidP="008220F0">
      <w:pPr>
        <w:pStyle w:val="Kommentartext"/>
      </w:pPr>
      <w:r>
        <w:rPr>
          <w:rStyle w:val="Kommentarzeichen"/>
        </w:rPr>
        <w:annotationRef/>
      </w:r>
      <w:r>
        <w:t>MESSkanal geMESSEN &gt; doppelt gemoppelt!</w:t>
      </w:r>
    </w:p>
  </w:comment>
  <w:comment w:id="194" w:author="Iris Bachmann" w:date="2022-10-17T11:46:00Z" w:initials="IB">
    <w:p w14:paraId="3F661E48" w14:textId="77777777" w:rsidR="000E744C" w:rsidRDefault="000E744C">
      <w:pPr>
        <w:pStyle w:val="Kommentartext"/>
      </w:pPr>
      <w:r>
        <w:rPr>
          <w:rStyle w:val="Kommentarzeichen"/>
        </w:rPr>
        <w:annotationRef/>
      </w:r>
      <w:r>
        <w:t>Siehe auch Kommentare zu Tab. 2</w:t>
      </w:r>
    </w:p>
    <w:p w14:paraId="4BA488B9" w14:textId="77777777" w:rsidR="000E744C" w:rsidRDefault="000E744C">
      <w:pPr>
        <w:pStyle w:val="Kommentartext"/>
      </w:pPr>
    </w:p>
    <w:p w14:paraId="2DF56A88" w14:textId="77777777" w:rsidR="000E744C" w:rsidRDefault="000E744C" w:rsidP="00C84DAE">
      <w:pPr>
        <w:pStyle w:val="Kommentartext"/>
      </w:pPr>
      <w:r>
        <w:t>Bei "°C" … da fehlt das "°"</w:t>
      </w:r>
    </w:p>
  </w:comment>
  <w:comment w:id="198" w:author="Iris Bachmann" w:date="2022-10-17T11:21:00Z" w:initials="IB">
    <w:p w14:paraId="4742EB2C" w14:textId="517A20F2" w:rsidR="007E4E6B" w:rsidRDefault="007E4E6B">
      <w:pPr>
        <w:pStyle w:val="Kommentartext"/>
      </w:pPr>
      <w:r>
        <w:rPr>
          <w:rStyle w:val="Kommentarzeichen"/>
        </w:rPr>
        <w:annotationRef/>
      </w:r>
      <w:r>
        <w:t>Ein fall von "copy und paste" würde ich sagen XD</w:t>
      </w:r>
    </w:p>
    <w:p w14:paraId="19BC58F0" w14:textId="77777777" w:rsidR="007E4E6B" w:rsidRDefault="007E4E6B" w:rsidP="00CA7795">
      <w:pPr>
        <w:pStyle w:val="Kommentartext"/>
      </w:pPr>
      <w:r>
        <w:t>… Es lohnt sich selten den gleichen Text so nochmal zu schreiben bzw. zu kopieren.</w:t>
      </w:r>
    </w:p>
  </w:comment>
  <w:comment w:id="203" w:author="Julius Rublack" w:date="2022-10-07T13:01:00Z" w:initials="JR">
    <w:p w14:paraId="034D9619" w14:textId="01ECB8C5" w:rsidR="00E81F90" w:rsidRDefault="00E81F90" w:rsidP="00AE4F4D">
      <w:pPr>
        <w:pStyle w:val="Kommentartext"/>
      </w:pPr>
      <w:r>
        <w:rPr>
          <w:rStyle w:val="Kommentarzeichen"/>
        </w:rPr>
        <w:annotationRef/>
      </w:r>
      <w:r>
        <w:t>Ist noch nicht die richtige Überschrift</w:t>
      </w:r>
    </w:p>
  </w:comment>
  <w:comment w:id="204" w:author="Iris Bachmann" w:date="2022-10-17T11:46:00Z" w:initials="IB">
    <w:p w14:paraId="0C7B566D" w14:textId="77777777" w:rsidR="000E744C" w:rsidRDefault="000E744C" w:rsidP="00BE4C73">
      <w:pPr>
        <w:pStyle w:val="Kommentartext"/>
      </w:pPr>
      <w:r>
        <w:rPr>
          <w:rStyle w:val="Kommentarzeichen"/>
        </w:rPr>
        <w:annotationRef/>
      </w:r>
      <w:r>
        <w:t>😃</w:t>
      </w:r>
    </w:p>
  </w:comment>
  <w:comment w:id="205" w:author="Iris Bachmann" w:date="2022-10-17T11:48:00Z" w:initials="IB">
    <w:p w14:paraId="63AF8BA3" w14:textId="77777777" w:rsidR="000E744C" w:rsidRDefault="000E744C" w:rsidP="00767269">
      <w:pPr>
        <w:pStyle w:val="Kommentartext"/>
      </w:pPr>
      <w:r>
        <w:rPr>
          <w:rStyle w:val="Kommentarzeichen"/>
        </w:rPr>
        <w:annotationRef/>
      </w:r>
      <w:r>
        <w:t>Hast du selbst designt … bitte auf das Kapitel oben verweisen</w:t>
      </w:r>
    </w:p>
  </w:comment>
  <w:comment w:id="206" w:author="Julius Rublack [2]" w:date="2022-11-29T13:21:00Z" w:initials="JR">
    <w:p w14:paraId="07737274" w14:textId="77777777" w:rsidR="00162D85" w:rsidRDefault="00162D85" w:rsidP="00666C81">
      <w:pPr>
        <w:pStyle w:val="Kommentartext"/>
      </w:pPr>
      <w:r>
        <w:rPr>
          <w:rStyle w:val="Kommentarzeichen"/>
        </w:rPr>
        <w:annotationRef/>
      </w:r>
      <w:r>
        <w:t>Schwierig, weil ich für infB selber designed habe aber nicht für infA</w:t>
      </w:r>
    </w:p>
  </w:comment>
  <w:comment w:id="208" w:author="Iris Bachmann" w:date="2022-10-17T11:51:00Z" w:initials="IB">
    <w:p w14:paraId="1D47F6E0" w14:textId="43D3BF94" w:rsidR="00473F85" w:rsidRDefault="00473F85">
      <w:pPr>
        <w:pStyle w:val="Kommentartext"/>
      </w:pPr>
      <w:r>
        <w:rPr>
          <w:rStyle w:val="Kommentarzeichen"/>
        </w:rPr>
        <w:annotationRef/>
      </w:r>
      <w:r>
        <w:t xml:space="preserve">Zu Tab. 7: </w:t>
      </w:r>
    </w:p>
    <w:p w14:paraId="6CD6C3BE" w14:textId="77777777" w:rsidR="00473F85" w:rsidRDefault="00473F85">
      <w:pPr>
        <w:pStyle w:val="Kommentartext"/>
      </w:pPr>
      <w:r>
        <w:t>- "InfA Forward 1" ist glaub ich eins zu weit rein gerutscht?!</w:t>
      </w:r>
    </w:p>
    <w:p w14:paraId="06203E19" w14:textId="77777777" w:rsidR="00473F85" w:rsidRDefault="00473F85">
      <w:pPr>
        <w:pStyle w:val="Kommentartext"/>
      </w:pPr>
      <w:r>
        <w:t>- bei den Modifikationen wird Greg glaub ich meckern … das solltest du genauer beschreiben!</w:t>
      </w:r>
    </w:p>
    <w:p w14:paraId="1DFAF21E" w14:textId="77777777" w:rsidR="00473F85" w:rsidRDefault="00473F85">
      <w:pPr>
        <w:pStyle w:val="Kommentartext"/>
      </w:pPr>
      <w:r>
        <w:t>- "als" anstelle von "alsO"</w:t>
      </w:r>
    </w:p>
    <w:p w14:paraId="3F2722BE" w14:textId="77777777" w:rsidR="00473F85" w:rsidRDefault="00473F85">
      <w:pPr>
        <w:pStyle w:val="Kommentartext"/>
      </w:pPr>
    </w:p>
    <w:p w14:paraId="5B6CB58E" w14:textId="77777777" w:rsidR="00473F85" w:rsidRDefault="00473F85">
      <w:pPr>
        <w:pStyle w:val="Kommentartext"/>
      </w:pPr>
      <w:r>
        <w:t xml:space="preserve">Zu Tab. 8: </w:t>
      </w:r>
    </w:p>
    <w:p w14:paraId="104C2FDC" w14:textId="77777777" w:rsidR="00473F85" w:rsidRDefault="00473F85" w:rsidP="000D2C8F">
      <w:pPr>
        <w:pStyle w:val="Kommentartext"/>
      </w:pPr>
      <w:r>
        <w:t>- die Konz. Wieder dezimalbündig anordnen</w:t>
      </w:r>
    </w:p>
  </w:comment>
  <w:comment w:id="209" w:author="Iris Bachmann" w:date="2022-10-17T11:53:00Z" w:initials="IB">
    <w:p w14:paraId="0D90C936" w14:textId="77777777" w:rsidR="00473F85" w:rsidRDefault="00473F85" w:rsidP="0005701C">
      <w:pPr>
        <w:pStyle w:val="Kommentartext"/>
      </w:pPr>
      <w:r>
        <w:rPr>
          <w:rStyle w:val="Kommentarzeichen"/>
        </w:rPr>
        <w:annotationRef/>
      </w:r>
      <w:r>
        <w:t>Das geht von den Volumina schief!</w:t>
      </w:r>
    </w:p>
  </w:comment>
  <w:comment w:id="246" w:author="Iris Bachmann" w:date="2022-10-17T11:58:00Z" w:initials="IB">
    <w:p w14:paraId="5D553D9C" w14:textId="77777777" w:rsidR="00473F85" w:rsidRDefault="00473F85" w:rsidP="00C37A34">
      <w:pPr>
        <w:pStyle w:val="Kommentartext"/>
      </w:pPr>
      <w:r>
        <w:rPr>
          <w:rStyle w:val="Kommentarzeichen"/>
        </w:rPr>
        <w:annotationRef/>
      </w:r>
      <w:r>
        <w:t>Wirklich der Start der Messung?</w:t>
      </w:r>
    </w:p>
  </w:comment>
  <w:comment w:id="253" w:author="Iris Bachmann" w:date="2022-10-17T12:01:00Z" w:initials="IB">
    <w:p w14:paraId="5D29F86B" w14:textId="77777777" w:rsidR="000445FB" w:rsidRDefault="000445FB" w:rsidP="00C034A2">
      <w:pPr>
        <w:pStyle w:val="Kommentartext"/>
      </w:pPr>
      <w:r>
        <w:rPr>
          <w:rStyle w:val="Kommentarzeichen"/>
        </w:rPr>
        <w:annotationRef/>
      </w:r>
      <w:r>
        <w:t>Wellenlängen mit angeben!</w:t>
      </w:r>
    </w:p>
  </w:comment>
  <w:comment w:id="262" w:author="Julius Rublack" w:date="2022-10-07T13:01:00Z" w:initials="JR">
    <w:p w14:paraId="1168C4C9" w14:textId="2C8136F3" w:rsidR="00E81F90" w:rsidRDefault="00E81F90" w:rsidP="005C02EA">
      <w:pPr>
        <w:pStyle w:val="Kommentartext"/>
      </w:pPr>
      <w:r>
        <w:rPr>
          <w:rStyle w:val="Kommentarzeichen"/>
        </w:rPr>
        <w:annotationRef/>
      </w:r>
      <w:r>
        <w:t>Ist noch nicht die richtige Überschrift</w:t>
      </w:r>
    </w:p>
  </w:comment>
  <w:comment w:id="263" w:author="Julius Rublack" w:date="2022-10-07T13:01:00Z" w:initials="JR">
    <w:p w14:paraId="6F4A076C" w14:textId="77777777" w:rsidR="00E81F90" w:rsidRDefault="00E81F90" w:rsidP="00AB548A">
      <w:pPr>
        <w:pStyle w:val="Kommentartext"/>
      </w:pPr>
      <w:r>
        <w:rPr>
          <w:rStyle w:val="Kommentarzeichen"/>
        </w:rPr>
        <w:annotationRef/>
      </w:r>
      <w:r>
        <w:t>Kommt drauf an wie sehr ich auf die RPA in der Einleitung eingehe usw.</w:t>
      </w:r>
    </w:p>
  </w:comment>
  <w:comment w:id="265" w:author="Iris Bachmann" w:date="2022-10-17T12:59:00Z" w:initials="IB">
    <w:p w14:paraId="1FFCC074" w14:textId="77777777" w:rsidR="00564151" w:rsidRDefault="00564151">
      <w:pPr>
        <w:pStyle w:val="Kommentartext"/>
      </w:pPr>
      <w:r>
        <w:rPr>
          <w:rStyle w:val="Kommentarzeichen"/>
        </w:rPr>
        <w:annotationRef/>
      </w:r>
      <w:r>
        <w:t>Zeitform beachten!</w:t>
      </w:r>
    </w:p>
    <w:p w14:paraId="118453C9" w14:textId="77777777" w:rsidR="00564151" w:rsidRDefault="00564151" w:rsidP="00D86C91">
      <w:pPr>
        <w:pStyle w:val="Kommentartext"/>
      </w:pPr>
      <w:r>
        <w:t>Hier beschreibst du ein Standard Protokoll bei uns im Labor &gt; Präsens verwenden!</w:t>
      </w:r>
    </w:p>
  </w:comment>
  <w:comment w:id="266" w:author="Iris Bachmann" w:date="2022-10-17T12:55:00Z" w:initials="IB">
    <w:p w14:paraId="520A3771" w14:textId="65D2A401" w:rsidR="00564151" w:rsidRDefault="00564151" w:rsidP="005C4BF1">
      <w:pPr>
        <w:pStyle w:val="Kommentartext"/>
      </w:pPr>
      <w:r>
        <w:rPr>
          <w:rStyle w:val="Kommentarzeichen"/>
        </w:rPr>
        <w:annotationRef/>
      </w:r>
      <w:r>
        <w:t>Das gleiche wie oben mit den Voluminas.</w:t>
      </w:r>
    </w:p>
  </w:comment>
  <w:comment w:id="267" w:author="Iris Bachmann" w:date="2022-10-17T13:01:00Z" w:initials="IB">
    <w:p w14:paraId="34C8CBC8" w14:textId="77777777" w:rsidR="00564151" w:rsidRDefault="00564151" w:rsidP="00472170">
      <w:pPr>
        <w:pStyle w:val="Kommentartext"/>
      </w:pPr>
      <w:r>
        <w:rPr>
          <w:rStyle w:val="Kommentarzeichen"/>
        </w:rPr>
        <w:annotationRef/>
      </w:r>
      <w:r>
        <w:t>Da der Absatz so ähnlich ist wie der darüber bitte die Anmerkungen hier unten analog betrachten.</w:t>
      </w:r>
    </w:p>
  </w:comment>
  <w:comment w:id="273" w:author="Iris Bachmann" w:date="2022-10-17T12:56:00Z" w:initials="IB">
    <w:p w14:paraId="1030FD77" w14:textId="005169BD" w:rsidR="00564151" w:rsidRDefault="00564151" w:rsidP="00715A19">
      <w:pPr>
        <w:pStyle w:val="Kommentartext"/>
      </w:pPr>
      <w:r>
        <w:rPr>
          <w:rStyle w:val="Kommentarzeichen"/>
        </w:rPr>
        <w:annotationRef/>
      </w:r>
      <w:r>
        <w:t>Grammatik und Formulierung</w:t>
      </w:r>
    </w:p>
  </w:comment>
  <w:comment w:id="274" w:author="Iris Bachmann" w:date="2022-10-17T12:57:00Z" w:initials="IB">
    <w:p w14:paraId="382043BD" w14:textId="77777777" w:rsidR="00564151" w:rsidRDefault="00564151" w:rsidP="00EC13F4">
      <w:pPr>
        <w:pStyle w:val="Kommentartext"/>
      </w:pPr>
      <w:r>
        <w:rPr>
          <w:rStyle w:val="Kommentarzeichen"/>
        </w:rPr>
        <w:annotationRef/>
      </w:r>
      <w:r>
        <w:t>Es muss herauskommen, dass das für 8 Reaktionen reicht!</w:t>
      </w:r>
    </w:p>
  </w:comment>
  <w:comment w:id="283" w:author="Iris Bachmann" w:date="2022-10-17T13:00:00Z" w:initials="IB">
    <w:p w14:paraId="140A39F0" w14:textId="77777777" w:rsidR="00564151" w:rsidRDefault="00564151" w:rsidP="00F203E2">
      <w:pPr>
        <w:pStyle w:val="Kommentartext"/>
      </w:pPr>
      <w:r>
        <w:rPr>
          <w:rStyle w:val="Kommentarzeichen"/>
        </w:rPr>
        <w:annotationRef/>
      </w:r>
      <w:r>
        <w:t>Bitte den Fachbegriff verwenden.</w:t>
      </w:r>
    </w:p>
  </w:comment>
  <w:comment w:id="291" w:author="Iris Bachmann" w:date="2022-10-17T13:04:00Z" w:initials="IB">
    <w:p w14:paraId="16F00587" w14:textId="77777777" w:rsidR="00564151" w:rsidRDefault="00564151">
      <w:pPr>
        <w:pStyle w:val="Kommentartext"/>
      </w:pPr>
      <w:r>
        <w:rPr>
          <w:rStyle w:val="Kommentarzeichen"/>
        </w:rPr>
        <w:annotationRef/>
      </w:r>
      <w:r>
        <w:t>In Tab. 9 und 10:</w:t>
      </w:r>
    </w:p>
    <w:p w14:paraId="1110BB53" w14:textId="77777777" w:rsidR="00564151" w:rsidRDefault="00564151">
      <w:pPr>
        <w:pStyle w:val="Kommentartext"/>
      </w:pPr>
      <w:r>
        <w:t>- "Zusammensetzung" (2x!)</w:t>
      </w:r>
    </w:p>
    <w:p w14:paraId="49EF2A3B" w14:textId="77777777" w:rsidR="00564151" w:rsidRDefault="00564151">
      <w:pPr>
        <w:pStyle w:val="Kommentartext"/>
      </w:pPr>
      <w:r>
        <w:t>- Plural von "Mix", glaub ich, nicht "Mixes"!? Bitte recherchieren.</w:t>
      </w:r>
    </w:p>
    <w:p w14:paraId="7733F36B" w14:textId="77777777" w:rsidR="00564151" w:rsidRDefault="00564151">
      <w:pPr>
        <w:pStyle w:val="Kommentartext"/>
      </w:pPr>
      <w:r>
        <w:t>- "8-tel" … würde ich umformulieren &gt; Laborjargon</w:t>
      </w:r>
    </w:p>
    <w:p w14:paraId="1F0E55D8" w14:textId="77777777" w:rsidR="00564151" w:rsidRDefault="00564151">
      <w:pPr>
        <w:pStyle w:val="Kommentartext"/>
      </w:pPr>
      <w:r>
        <w:t>- dezimalbündige Anordnung der Zahlen</w:t>
      </w:r>
    </w:p>
    <w:p w14:paraId="5A861F35" w14:textId="77777777" w:rsidR="00564151" w:rsidRDefault="00564151" w:rsidP="004E661B">
      <w:pPr>
        <w:pStyle w:val="Kommentartext"/>
      </w:pPr>
      <w:r>
        <w:t>-Hersteller: biomers vs. biomers GmbH!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17C9D" w15:done="0"/>
  <w15:commentEx w15:paraId="10E18CA9" w15:done="0"/>
  <w15:commentEx w15:paraId="1F531295" w15:done="0"/>
  <w15:commentEx w15:paraId="1979DAB7" w15:done="0"/>
  <w15:commentEx w15:paraId="795DFACA" w15:done="0"/>
  <w15:commentEx w15:paraId="21A091E7" w15:done="0"/>
  <w15:commentEx w15:paraId="039326F4" w15:done="0"/>
  <w15:commentEx w15:paraId="0EABD102" w15:done="0"/>
  <w15:commentEx w15:paraId="4F18A58F" w15:done="0"/>
  <w15:commentEx w15:paraId="63A4E520" w15:done="0"/>
  <w15:commentEx w15:paraId="2DFC10B3" w15:done="0"/>
  <w15:commentEx w15:paraId="32A46D49" w15:done="0"/>
  <w15:commentEx w15:paraId="40E773C9" w15:done="0"/>
  <w15:commentEx w15:paraId="67DB753A" w15:done="0"/>
  <w15:commentEx w15:paraId="2FB89888" w15:done="0"/>
  <w15:commentEx w15:paraId="1512587B" w15:done="0"/>
  <w15:commentEx w15:paraId="2C5B12E5" w15:done="0"/>
  <w15:commentEx w15:paraId="43F9D4F8" w15:done="0"/>
  <w15:commentEx w15:paraId="0F86F8F3" w15:done="0"/>
  <w15:commentEx w15:paraId="0D3356DD" w15:done="0"/>
  <w15:commentEx w15:paraId="6942A54E" w15:done="0"/>
  <w15:commentEx w15:paraId="50AF641C" w15:done="0"/>
  <w15:commentEx w15:paraId="3ED29CB0" w15:done="0"/>
  <w15:commentEx w15:paraId="337F7657" w15:done="0"/>
  <w15:commentEx w15:paraId="349A284B" w15:paraIdParent="337F7657" w15:done="0"/>
  <w15:commentEx w15:paraId="33F17B0C" w15:done="0"/>
  <w15:commentEx w15:paraId="18AA310B" w15:done="0"/>
  <w15:commentEx w15:paraId="57E5410A" w15:done="0"/>
  <w15:commentEx w15:paraId="463728B6" w15:done="0"/>
  <w15:commentEx w15:paraId="25491212" w15:done="0"/>
  <w15:commentEx w15:paraId="50C93B11" w15:done="0"/>
  <w15:commentEx w15:paraId="2DF56A88" w15:done="0"/>
  <w15:commentEx w15:paraId="19BC58F0" w15:done="0"/>
  <w15:commentEx w15:paraId="034D9619" w15:done="0"/>
  <w15:commentEx w15:paraId="0C7B566D" w15:paraIdParent="034D9619" w15:done="0"/>
  <w15:commentEx w15:paraId="63AF8BA3" w15:done="0"/>
  <w15:commentEx w15:paraId="07737274" w15:paraIdParent="63AF8BA3" w15:done="0"/>
  <w15:commentEx w15:paraId="104C2FDC" w15:done="0"/>
  <w15:commentEx w15:paraId="0D90C936" w15:done="0"/>
  <w15:commentEx w15:paraId="5D553D9C" w15:done="0"/>
  <w15:commentEx w15:paraId="5D29F86B" w15:done="0"/>
  <w15:commentEx w15:paraId="1168C4C9" w15:done="0"/>
  <w15:commentEx w15:paraId="6F4A076C" w15:done="0"/>
  <w15:commentEx w15:paraId="118453C9" w15:done="0"/>
  <w15:commentEx w15:paraId="520A3771" w15:done="0"/>
  <w15:commentEx w15:paraId="34C8CBC8" w15:paraIdParent="520A3771" w15:done="0"/>
  <w15:commentEx w15:paraId="1030FD77" w15:done="0"/>
  <w15:commentEx w15:paraId="382043BD" w15:done="0"/>
  <w15:commentEx w15:paraId="140A39F0" w15:done="0"/>
  <w15:commentEx w15:paraId="5A861F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7E3" w16cex:dateUtc="2022-10-17T08:07:00Z"/>
  <w16cex:commentExtensible w16cex:durableId="26F7A800" w16cex:dateUtc="2022-10-17T08:08:00Z"/>
  <w16cex:commentExtensible w16cex:durableId="26F7A871" w16cex:dateUtc="2022-10-17T08:09:00Z"/>
  <w16cex:commentExtensible w16cex:durableId="26F7AB1C" w16cex:dateUtc="2022-10-17T08:21:00Z"/>
  <w16cex:commentExtensible w16cex:durableId="26F7AB64" w16cex:dateUtc="2022-10-17T08:22:00Z"/>
  <w16cex:commentExtensible w16cex:durableId="26F7AC7E" w16cex:dateUtc="2022-10-17T08:27:00Z"/>
  <w16cex:commentExtensible w16cex:durableId="26F7B2AC" w16cex:dateUtc="2022-10-17T08:53:00Z"/>
  <w16cex:commentExtensible w16cex:durableId="26F7B3C3" w16cex:dateUtc="2022-10-17T08:58:00Z"/>
  <w16cex:commentExtensible w16cex:durableId="26F7B413" w16cex:dateUtc="2022-10-17T08:59:00Z"/>
  <w16cex:commentExtensible w16cex:durableId="26F7B45E" w16cex:dateUtc="2022-10-17T09:00:00Z"/>
  <w16cex:commentExtensible w16cex:durableId="26F7B4A8" w16cex:dateUtc="2022-10-17T09:02:00Z"/>
  <w16cex:commentExtensible w16cex:durableId="26F7B474" w16cex:dateUtc="2022-10-17T09:01:00Z"/>
  <w16cex:commentExtensible w16cex:durableId="26F7B667" w16cex:dateUtc="2022-10-17T09:09:00Z"/>
  <w16cex:commentExtensible w16cex:durableId="26F7B67A" w16cex:dateUtc="2022-10-17T09:09:00Z"/>
  <w16cex:commentExtensible w16cex:durableId="26F7B6A1" w16cex:dateUtc="2022-10-17T09:10:00Z"/>
  <w16cex:commentExtensible w16cex:durableId="26F7B6E3" w16cex:dateUtc="2022-10-17T09:11:00Z"/>
  <w16cex:commentExtensible w16cex:durableId="26F7B70F" w16cex:dateUtc="2022-10-17T09:12:00Z"/>
  <w16cex:commentExtensible w16cex:durableId="26F7B7DD" w16cex:dateUtc="2022-10-17T09:15:00Z"/>
  <w16cex:commentExtensible w16cex:durableId="26F7B8A3" w16cex:dateUtc="2022-10-17T09:18:00Z"/>
  <w16cex:commentExtensible w16cex:durableId="26F7B901" w16cex:dateUtc="2022-10-17T09:20:00Z"/>
  <w16cex:commentExtensible w16cex:durableId="26F7B874" w16cex:dateUtc="2022-10-17T09:18:00Z"/>
  <w16cex:commentExtensible w16cex:durableId="26F7B8D9" w16cex:dateUtc="2022-10-17T09:19:00Z"/>
  <w16cex:commentExtensible w16cex:durableId="26F7B9BA" w16cex:dateUtc="2022-10-17T09:23:00Z"/>
  <w16cex:commentExtensible w16cex:durableId="26F7B973" w16cex:dateUtc="2022-10-17T09:22:00Z"/>
  <w16cex:commentExtensible w16cex:durableId="26F7F39B" w16cex:dateUtc="2022-10-17T13:30:00Z"/>
  <w16cex:commentExtensible w16cex:durableId="26F7B9E3" w16cex:dateUtc="2022-10-17T09:24:00Z"/>
  <w16cex:commentExtensible w16cex:durableId="26F7BBED" w16cex:dateUtc="2022-10-17T09:33:00Z"/>
  <w16cex:commentExtensible w16cex:durableId="26F7BB90" w16cex:dateUtc="2022-10-17T09:31:00Z"/>
  <w16cex:commentExtensible w16cex:durableId="26F7BDF5" w16cex:dateUtc="2022-10-17T09:41:00Z"/>
  <w16cex:commentExtensible w16cex:durableId="26F7C29F" w16cex:dateUtc="2022-10-17T10:01:00Z"/>
  <w16cex:commentExtensible w16cex:durableId="26F7BEA2" w16cex:dateUtc="2022-10-17T09:44:00Z"/>
  <w16cex:commentExtensible w16cex:durableId="26F7BF02" w16cex:dateUtc="2022-10-17T09:46:00Z"/>
  <w16cex:commentExtensible w16cex:durableId="26F7B950" w16cex:dateUtc="2022-10-17T09:21:00Z"/>
  <w16cex:commentExtensible w16cex:durableId="26EAA18E" w16cex:dateUtc="2022-10-07T11:01:00Z"/>
  <w16cex:commentExtensible w16cex:durableId="26F7BF2B" w16cex:dateUtc="2022-10-17T09:46:00Z"/>
  <w16cex:commentExtensible w16cex:durableId="26F7BF9C" w16cex:dateUtc="2022-10-17T09:48:00Z"/>
  <w16cex:commentExtensible w16cex:durableId="273085CA" w16cex:dateUtc="2022-11-29T12:21:00Z"/>
  <w16cex:commentExtensible w16cex:durableId="26F7C025" w16cex:dateUtc="2022-10-17T09:51:00Z"/>
  <w16cex:commentExtensible w16cex:durableId="26F7C0AD" w16cex:dateUtc="2022-10-17T09:53:00Z"/>
  <w16cex:commentExtensible w16cex:durableId="26F7C1D6" w16cex:dateUtc="2022-10-17T09:58:00Z"/>
  <w16cex:commentExtensible w16cex:durableId="26F7C28B" w16cex:dateUtc="2022-10-17T10:01:00Z"/>
  <w16cex:commentExtensible w16cex:durableId="26EAA19F" w16cex:dateUtc="2022-10-07T11:01:00Z"/>
  <w16cex:commentExtensible w16cex:durableId="26EAA1B7" w16cex:dateUtc="2022-10-07T11:01:00Z"/>
  <w16cex:commentExtensible w16cex:durableId="26F7D02A" w16cex:dateUtc="2022-10-17T10:59:00Z"/>
  <w16cex:commentExtensible w16cex:durableId="26F7CF4A" w16cex:dateUtc="2022-10-17T10:55:00Z"/>
  <w16cex:commentExtensible w16cex:durableId="26F7D094" w16cex:dateUtc="2022-10-17T11:01:00Z"/>
  <w16cex:commentExtensible w16cex:durableId="26F7CF82" w16cex:dateUtc="2022-10-17T10:56:00Z"/>
  <w16cex:commentExtensible w16cex:durableId="26F7CFA7" w16cex:dateUtc="2022-10-17T10:57:00Z"/>
  <w16cex:commentExtensible w16cex:durableId="26F7D052" w16cex:dateUtc="2022-10-17T11:00:00Z"/>
  <w16cex:commentExtensible w16cex:durableId="26F7D146" w16cex:dateUtc="2022-10-17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17C9D" w16cid:durableId="26F7A7E3"/>
  <w16cid:commentId w16cid:paraId="10E18CA9" w16cid:durableId="26F7A800"/>
  <w16cid:commentId w16cid:paraId="1F531295" w16cid:durableId="26F7A871"/>
  <w16cid:commentId w16cid:paraId="1979DAB7" w16cid:durableId="26F7AB1C"/>
  <w16cid:commentId w16cid:paraId="795DFACA" w16cid:durableId="26F7AB64"/>
  <w16cid:commentId w16cid:paraId="21A091E7" w16cid:durableId="26F7AC7E"/>
  <w16cid:commentId w16cid:paraId="039326F4" w16cid:durableId="26F7B2AC"/>
  <w16cid:commentId w16cid:paraId="0EABD102" w16cid:durableId="26F7B3C3"/>
  <w16cid:commentId w16cid:paraId="4F18A58F" w16cid:durableId="26F7B413"/>
  <w16cid:commentId w16cid:paraId="63A4E520" w16cid:durableId="26F7B45E"/>
  <w16cid:commentId w16cid:paraId="2DFC10B3" w16cid:durableId="26F7B4A8"/>
  <w16cid:commentId w16cid:paraId="32A46D49" w16cid:durableId="26F7B474"/>
  <w16cid:commentId w16cid:paraId="40E773C9" w16cid:durableId="26F7B667"/>
  <w16cid:commentId w16cid:paraId="67DB753A" w16cid:durableId="26F7B67A"/>
  <w16cid:commentId w16cid:paraId="2FB89888" w16cid:durableId="26F7B6A1"/>
  <w16cid:commentId w16cid:paraId="1512587B" w16cid:durableId="26F7B6E3"/>
  <w16cid:commentId w16cid:paraId="2C5B12E5" w16cid:durableId="26F7B70F"/>
  <w16cid:commentId w16cid:paraId="43F9D4F8" w16cid:durableId="26F7B7DD"/>
  <w16cid:commentId w16cid:paraId="0F86F8F3" w16cid:durableId="26F7B8A3"/>
  <w16cid:commentId w16cid:paraId="0D3356DD" w16cid:durableId="26F7B901"/>
  <w16cid:commentId w16cid:paraId="6942A54E" w16cid:durableId="26F7B874"/>
  <w16cid:commentId w16cid:paraId="50AF641C" w16cid:durableId="26F7B8D9"/>
  <w16cid:commentId w16cid:paraId="3ED29CB0" w16cid:durableId="26F7B9BA"/>
  <w16cid:commentId w16cid:paraId="337F7657" w16cid:durableId="26F7B973"/>
  <w16cid:commentId w16cid:paraId="349A284B" w16cid:durableId="26F7F39B"/>
  <w16cid:commentId w16cid:paraId="33F17B0C" w16cid:durableId="26F7B9E3"/>
  <w16cid:commentId w16cid:paraId="18AA310B" w16cid:durableId="26F7BBED"/>
  <w16cid:commentId w16cid:paraId="57E5410A" w16cid:durableId="26F7BB90"/>
  <w16cid:commentId w16cid:paraId="463728B6" w16cid:durableId="26F7BDF5"/>
  <w16cid:commentId w16cid:paraId="25491212" w16cid:durableId="26F7C29F"/>
  <w16cid:commentId w16cid:paraId="50C93B11" w16cid:durableId="26F7BEA2"/>
  <w16cid:commentId w16cid:paraId="2DF56A88" w16cid:durableId="26F7BF02"/>
  <w16cid:commentId w16cid:paraId="19BC58F0" w16cid:durableId="26F7B950"/>
  <w16cid:commentId w16cid:paraId="034D9619" w16cid:durableId="26EAA18E"/>
  <w16cid:commentId w16cid:paraId="0C7B566D" w16cid:durableId="26F7BF2B"/>
  <w16cid:commentId w16cid:paraId="63AF8BA3" w16cid:durableId="26F7BF9C"/>
  <w16cid:commentId w16cid:paraId="07737274" w16cid:durableId="273085CA"/>
  <w16cid:commentId w16cid:paraId="104C2FDC" w16cid:durableId="26F7C025"/>
  <w16cid:commentId w16cid:paraId="0D90C936" w16cid:durableId="26F7C0AD"/>
  <w16cid:commentId w16cid:paraId="5D553D9C" w16cid:durableId="26F7C1D6"/>
  <w16cid:commentId w16cid:paraId="5D29F86B" w16cid:durableId="26F7C28B"/>
  <w16cid:commentId w16cid:paraId="1168C4C9" w16cid:durableId="26EAA19F"/>
  <w16cid:commentId w16cid:paraId="6F4A076C" w16cid:durableId="26EAA1B7"/>
  <w16cid:commentId w16cid:paraId="118453C9" w16cid:durableId="26F7D02A"/>
  <w16cid:commentId w16cid:paraId="520A3771" w16cid:durableId="26F7CF4A"/>
  <w16cid:commentId w16cid:paraId="34C8CBC8" w16cid:durableId="26F7D094"/>
  <w16cid:commentId w16cid:paraId="1030FD77" w16cid:durableId="26F7CF82"/>
  <w16cid:commentId w16cid:paraId="382043BD" w16cid:durableId="26F7CFA7"/>
  <w16cid:commentId w16cid:paraId="140A39F0" w16cid:durableId="26F7D052"/>
  <w16cid:commentId w16cid:paraId="5A861F35" w16cid:durableId="26F7D1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is Bachmann">
    <w15:presenceInfo w15:providerId="AD" w15:userId="S::iris.bachmann@mhb-fontane.de::e69a39ab-26e0-4914-9d5c-e89664b131ae"/>
  </w15:person>
  <w15:person w15:author="Julius Rublack">
    <w15:presenceInfo w15:providerId="AD" w15:userId="S::rublajul@b-tu.de::0d7fc9f4-3bb0-4dc4-ad4f-ac8799a6549d"/>
  </w15:person>
  <w15:person w15:author="Julius Rublack [2]">
    <w15:presenceInfo w15:providerId="Windows Live" w15:userId="745d74a4dee6b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E3"/>
    <w:rsid w:val="000445FB"/>
    <w:rsid w:val="000B121A"/>
    <w:rsid w:val="000E744C"/>
    <w:rsid w:val="00162D85"/>
    <w:rsid w:val="00163C7B"/>
    <w:rsid w:val="001C2B06"/>
    <w:rsid w:val="00411CDF"/>
    <w:rsid w:val="00413357"/>
    <w:rsid w:val="00446E85"/>
    <w:rsid w:val="00473F85"/>
    <w:rsid w:val="00564151"/>
    <w:rsid w:val="006B02E3"/>
    <w:rsid w:val="007659BE"/>
    <w:rsid w:val="007E4E6B"/>
    <w:rsid w:val="008F142A"/>
    <w:rsid w:val="0090401F"/>
    <w:rsid w:val="009074E2"/>
    <w:rsid w:val="0096500B"/>
    <w:rsid w:val="009B4F47"/>
    <w:rsid w:val="009B5493"/>
    <w:rsid w:val="00B07CA7"/>
    <w:rsid w:val="00B24AB3"/>
    <w:rsid w:val="00C6439A"/>
    <w:rsid w:val="00E81F90"/>
    <w:rsid w:val="00E82096"/>
    <w:rsid w:val="00E83E61"/>
    <w:rsid w:val="00EA2A24"/>
    <w:rsid w:val="00F115FC"/>
    <w:rsid w:val="00F511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6179"/>
  <w15:chartTrackingRefBased/>
  <w15:docId w15:val="{D2C785BE-9265-4591-90C0-3118E24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81F90"/>
    <w:rPr>
      <w:sz w:val="16"/>
      <w:szCs w:val="16"/>
    </w:rPr>
  </w:style>
  <w:style w:type="paragraph" w:styleId="Kommentartext">
    <w:name w:val="annotation text"/>
    <w:basedOn w:val="Standard"/>
    <w:link w:val="KommentartextZchn"/>
    <w:uiPriority w:val="99"/>
    <w:unhideWhenUsed/>
    <w:rsid w:val="00E81F90"/>
    <w:pPr>
      <w:spacing w:line="240" w:lineRule="auto"/>
    </w:pPr>
    <w:rPr>
      <w:sz w:val="20"/>
      <w:szCs w:val="20"/>
    </w:rPr>
  </w:style>
  <w:style w:type="character" w:customStyle="1" w:styleId="KommentartextZchn">
    <w:name w:val="Kommentartext Zchn"/>
    <w:basedOn w:val="Absatz-Standardschriftart"/>
    <w:link w:val="Kommentartext"/>
    <w:uiPriority w:val="99"/>
    <w:rsid w:val="00E81F90"/>
    <w:rPr>
      <w:sz w:val="20"/>
      <w:szCs w:val="20"/>
    </w:rPr>
  </w:style>
  <w:style w:type="paragraph" w:styleId="Kommentarthema">
    <w:name w:val="annotation subject"/>
    <w:basedOn w:val="Kommentartext"/>
    <w:next w:val="Kommentartext"/>
    <w:link w:val="KommentarthemaZchn"/>
    <w:uiPriority w:val="99"/>
    <w:semiHidden/>
    <w:unhideWhenUsed/>
    <w:rsid w:val="00E81F90"/>
    <w:rPr>
      <w:b/>
      <w:bCs/>
    </w:rPr>
  </w:style>
  <w:style w:type="character" w:customStyle="1" w:styleId="KommentarthemaZchn">
    <w:name w:val="Kommentarthema Zchn"/>
    <w:basedOn w:val="KommentartextZchn"/>
    <w:link w:val="Kommentarthema"/>
    <w:uiPriority w:val="99"/>
    <w:semiHidden/>
    <w:rsid w:val="00E81F90"/>
    <w:rPr>
      <w:b/>
      <w:bCs/>
      <w:sz w:val="20"/>
      <w:szCs w:val="20"/>
    </w:rPr>
  </w:style>
  <w:style w:type="paragraph" w:styleId="berarbeitung">
    <w:name w:val="Revision"/>
    <w:hidden/>
    <w:uiPriority w:val="99"/>
    <w:semiHidden/>
    <w:rsid w:val="00907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8/08/relationships/commentsExtensible" Target="commentsExtensible.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microsoft.com/office/2016/09/relationships/commentsIds" Target="commentsIds.xml"/><Relationship Id="rId5" Type="http://schemas.openxmlformats.org/officeDocument/2006/relationships/image" Target="media/image2.png"/><Relationship Id="rId15" Type="http://schemas.openxmlformats.org/officeDocument/2006/relationships/image" Target="media/image8.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3002</Words>
  <Characters>18914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dc:description/>
  <cp:lastModifiedBy>Julius Rublack</cp:lastModifiedBy>
  <cp:revision>10</cp:revision>
  <dcterms:created xsi:type="dcterms:W3CDTF">2022-10-17T08:05:00Z</dcterms:created>
  <dcterms:modified xsi:type="dcterms:W3CDTF">2022-11-29T13:36:00Z</dcterms:modified>
</cp:coreProperties>
</file>